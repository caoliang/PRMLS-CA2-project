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8AC2BB" w14:textId="77777777" w:rsidR="001625D4" w:rsidRDefault="001625D4" w:rsidP="001625D4">
      <w:r>
        <w:rPr>
          <w:noProof/>
        </w:rPr>
        <w:drawing>
          <wp:anchor distT="0" distB="0" distL="114300" distR="114300" simplePos="0" relativeHeight="251661312" behindDoc="0" locked="0" layoutInCell="1" allowOverlap="1" wp14:anchorId="1173B065" wp14:editId="1E42CD36">
            <wp:simplePos x="0" y="0"/>
            <wp:positionH relativeFrom="column">
              <wp:posOffset>3823335</wp:posOffset>
            </wp:positionH>
            <wp:positionV relativeFrom="paragraph">
              <wp:posOffset>137160</wp:posOffset>
            </wp:positionV>
            <wp:extent cx="1805940" cy="640080"/>
            <wp:effectExtent l="0" t="0" r="3810" b="7620"/>
            <wp:wrapNone/>
            <wp:docPr id="1" name="Picture 28"/>
            <wp:cNvGraphicFramePr/>
            <a:graphic xmlns:a="http://schemas.openxmlformats.org/drawingml/2006/main">
              <a:graphicData uri="http://schemas.openxmlformats.org/drawingml/2006/picture">
                <pic:pic xmlns:pic="http://schemas.openxmlformats.org/drawingml/2006/picture">
                  <pic:nvPicPr>
                    <pic:cNvPr id="1" name="Picture 28"/>
                    <pic:cNvPicPr/>
                  </pic:nvPicPr>
                  <pic:blipFill>
                    <a:blip r:embed="rId8"/>
                    <a:stretch>
                      <a:fillRect/>
                    </a:stretch>
                  </pic:blipFill>
                  <pic:spPr>
                    <a:xfrm>
                      <a:off x="0" y="0"/>
                      <a:ext cx="1805940" cy="640080"/>
                    </a:xfrm>
                    <a:prstGeom prst="rect">
                      <a:avLst/>
                    </a:prstGeom>
                  </pic:spPr>
                </pic:pic>
              </a:graphicData>
            </a:graphic>
            <wp14:sizeRelH relativeFrom="margin">
              <wp14:pctWidth>0</wp14:pctWidth>
            </wp14:sizeRelH>
            <wp14:sizeRelV relativeFrom="margin">
              <wp14:pctHeight>0</wp14:pctHeight>
            </wp14:sizeRelV>
          </wp:anchor>
        </w:drawing>
      </w:r>
    </w:p>
    <w:p w14:paraId="735D7D36" w14:textId="77777777" w:rsidR="00D809AE" w:rsidRDefault="00D809AE" w:rsidP="001625D4">
      <w:pPr>
        <w:spacing w:after="0"/>
        <w:ind w:right="-339"/>
        <w:rPr>
          <w:color w:val="BDD7EE"/>
          <w:sz w:val="64"/>
          <w:lang w:val="en-US"/>
        </w:rPr>
      </w:pPr>
      <w:r>
        <w:rPr>
          <w:sz w:val="56"/>
          <w:szCs w:val="56"/>
        </w:rPr>
        <w:t>Master of Technology (IS)</w:t>
      </w:r>
    </w:p>
    <w:p w14:paraId="6499756E" w14:textId="77777777" w:rsidR="00D809AE" w:rsidRDefault="00D809AE" w:rsidP="00D809AE">
      <w:pPr>
        <w:rPr>
          <w:color w:val="BDD7EE"/>
          <w:sz w:val="64"/>
          <w:lang w:val="en-US"/>
        </w:rPr>
      </w:pPr>
    </w:p>
    <w:p w14:paraId="6E3ADDB1" w14:textId="77777777" w:rsidR="00D809AE" w:rsidRDefault="00D809AE" w:rsidP="00D809AE">
      <w:pPr>
        <w:rPr>
          <w:color w:val="BDD7EE"/>
          <w:sz w:val="64"/>
          <w:lang w:val="en-US"/>
        </w:rPr>
      </w:pPr>
    </w:p>
    <w:p w14:paraId="6357BC3F" w14:textId="77777777" w:rsidR="00D809AE" w:rsidRPr="00D809AE" w:rsidRDefault="00103BE7" w:rsidP="00D809AE">
      <w:pPr>
        <w:jc w:val="center"/>
        <w:rPr>
          <w:color w:val="auto"/>
          <w:lang w:val="en-US"/>
        </w:rPr>
      </w:pPr>
      <w:r w:rsidRPr="00103BE7">
        <w:rPr>
          <w:color w:val="auto"/>
          <w:sz w:val="64"/>
          <w:lang w:val="en-US"/>
        </w:rPr>
        <w:t>Continuous Assessment 2</w:t>
      </w:r>
    </w:p>
    <w:p w14:paraId="37DD9AEC" w14:textId="77777777" w:rsidR="00D809AE" w:rsidRDefault="00D809AE" w:rsidP="001625D4"/>
    <w:p w14:paraId="4B8D2800" w14:textId="77777777" w:rsidR="001625D4" w:rsidRDefault="001625D4" w:rsidP="001625D4"/>
    <w:p w14:paraId="014460CB" w14:textId="77777777" w:rsidR="001625D4" w:rsidRDefault="001625D4" w:rsidP="001625D4"/>
    <w:p w14:paraId="37420897" w14:textId="77777777" w:rsidR="00D809AE" w:rsidRPr="00D809AE" w:rsidRDefault="00D809AE" w:rsidP="00D809AE">
      <w:pPr>
        <w:jc w:val="center"/>
        <w:rPr>
          <w:rFonts w:ascii="Arial" w:hAnsi="Arial" w:cs="Arial"/>
          <w:color w:val="auto"/>
          <w:sz w:val="56"/>
          <w:szCs w:val="56"/>
        </w:rPr>
      </w:pPr>
      <w:r w:rsidRPr="00D809AE">
        <w:rPr>
          <w:rFonts w:ascii="Arial" w:eastAsia="Agency FB" w:hAnsi="Arial" w:cs="Arial"/>
          <w:color w:val="auto"/>
          <w:sz w:val="56"/>
          <w:szCs w:val="56"/>
        </w:rPr>
        <w:t>Project Report</w:t>
      </w:r>
    </w:p>
    <w:p w14:paraId="7B504F36" w14:textId="77777777" w:rsidR="00D809AE" w:rsidRDefault="00D809AE" w:rsidP="001625D4"/>
    <w:p w14:paraId="52FBC56D" w14:textId="77777777" w:rsidR="00D809AE" w:rsidRDefault="00D809AE" w:rsidP="00D809AE"/>
    <w:p w14:paraId="1FD1B559" w14:textId="77777777" w:rsidR="00D809AE" w:rsidRPr="00D809AE" w:rsidRDefault="00D809AE" w:rsidP="00D809AE"/>
    <w:p w14:paraId="4B26ED80" w14:textId="77777777" w:rsidR="00D809AE" w:rsidRPr="00D809AE" w:rsidRDefault="00D809AE" w:rsidP="00D809AE">
      <w:pPr>
        <w:rPr>
          <w:rFonts w:asciiTheme="minorHAnsi" w:hAnsiTheme="minorHAnsi" w:cstheme="minorHAnsi"/>
          <w:sz w:val="32"/>
          <w:szCs w:val="32"/>
        </w:rPr>
      </w:pPr>
      <w:r>
        <w:tab/>
      </w:r>
      <w:r>
        <w:tab/>
      </w:r>
      <w:r>
        <w:tab/>
      </w:r>
      <w:r>
        <w:tab/>
      </w:r>
      <w:r w:rsidRPr="00D809AE">
        <w:rPr>
          <w:rFonts w:asciiTheme="minorHAnsi" w:hAnsiTheme="minorHAnsi" w:cstheme="minorHAnsi"/>
          <w:sz w:val="32"/>
          <w:szCs w:val="32"/>
        </w:rPr>
        <w:t>Team Member:</w:t>
      </w:r>
    </w:p>
    <w:p w14:paraId="2F721CFF" w14:textId="77777777" w:rsidR="00D809AE" w:rsidRPr="00D809AE" w:rsidRDefault="00D809AE" w:rsidP="00D809AE">
      <w:pPr>
        <w:rPr>
          <w:rFonts w:asciiTheme="minorHAnsi" w:hAnsiTheme="minorHAnsi" w:cstheme="minorHAnsi"/>
          <w:sz w:val="32"/>
          <w:szCs w:val="32"/>
        </w:rPr>
      </w:pPr>
      <w:r w:rsidRPr="00D809AE">
        <w:rPr>
          <w:rFonts w:asciiTheme="minorHAnsi" w:hAnsiTheme="minorHAnsi" w:cstheme="minorHAnsi"/>
          <w:sz w:val="32"/>
          <w:szCs w:val="32"/>
        </w:rPr>
        <w:tab/>
      </w:r>
      <w:r w:rsidRPr="00D809AE">
        <w:rPr>
          <w:rFonts w:asciiTheme="minorHAnsi" w:hAnsiTheme="minorHAnsi" w:cstheme="minorHAnsi"/>
          <w:sz w:val="32"/>
          <w:szCs w:val="32"/>
        </w:rPr>
        <w:tab/>
      </w:r>
      <w:r w:rsidRPr="00D809AE">
        <w:rPr>
          <w:rFonts w:asciiTheme="minorHAnsi" w:hAnsiTheme="minorHAnsi" w:cstheme="minorHAnsi"/>
          <w:sz w:val="32"/>
          <w:szCs w:val="32"/>
        </w:rPr>
        <w:tab/>
      </w:r>
      <w:r w:rsidRPr="00D809AE">
        <w:rPr>
          <w:rFonts w:asciiTheme="minorHAnsi" w:hAnsiTheme="minorHAnsi" w:cstheme="minorHAnsi"/>
          <w:sz w:val="32"/>
          <w:szCs w:val="32"/>
        </w:rPr>
        <w:tab/>
      </w:r>
      <w:r w:rsidRPr="00D809AE">
        <w:rPr>
          <w:rFonts w:asciiTheme="minorHAnsi" w:hAnsiTheme="minorHAnsi" w:cstheme="minorHAnsi"/>
          <w:sz w:val="32"/>
          <w:szCs w:val="32"/>
        </w:rPr>
        <w:tab/>
        <w:t xml:space="preserve">CAO LIANG </w:t>
      </w:r>
      <w:r w:rsidRPr="00D809AE">
        <w:rPr>
          <w:rFonts w:asciiTheme="minorHAnsi" w:hAnsiTheme="minorHAnsi" w:cstheme="minorHAnsi"/>
          <w:sz w:val="32"/>
          <w:szCs w:val="32"/>
        </w:rPr>
        <w:tab/>
      </w:r>
      <w:r w:rsidRPr="00D809AE">
        <w:rPr>
          <w:rFonts w:asciiTheme="minorHAnsi" w:hAnsiTheme="minorHAnsi" w:cstheme="minorHAnsi"/>
          <w:sz w:val="32"/>
          <w:szCs w:val="32"/>
        </w:rPr>
        <w:tab/>
        <w:t>A0012884E</w:t>
      </w:r>
    </w:p>
    <w:p w14:paraId="47CF1FC7" w14:textId="77777777" w:rsidR="00103BE7" w:rsidRDefault="00103BE7" w:rsidP="00D809AE">
      <w:pPr>
        <w:ind w:left="2880" w:firstLine="720"/>
        <w:rPr>
          <w:rFonts w:asciiTheme="minorHAnsi" w:hAnsiTheme="minorHAnsi" w:cstheme="minorHAnsi"/>
          <w:sz w:val="32"/>
          <w:szCs w:val="32"/>
        </w:rPr>
      </w:pPr>
      <w:r w:rsidRPr="00103BE7">
        <w:rPr>
          <w:rFonts w:asciiTheme="minorHAnsi" w:hAnsiTheme="minorHAnsi" w:cstheme="minorHAnsi"/>
          <w:sz w:val="32"/>
          <w:szCs w:val="32"/>
        </w:rPr>
        <w:t>TAN CHIN GEE</w:t>
      </w:r>
      <w:r>
        <w:rPr>
          <w:rFonts w:asciiTheme="minorHAnsi" w:hAnsiTheme="minorHAnsi" w:cstheme="minorHAnsi"/>
          <w:sz w:val="32"/>
          <w:szCs w:val="32"/>
        </w:rPr>
        <w:tab/>
      </w:r>
      <w:r>
        <w:rPr>
          <w:rFonts w:asciiTheme="minorHAnsi" w:hAnsiTheme="minorHAnsi" w:cstheme="minorHAnsi"/>
          <w:sz w:val="32"/>
          <w:szCs w:val="32"/>
        </w:rPr>
        <w:tab/>
      </w:r>
      <w:r w:rsidRPr="00103BE7">
        <w:rPr>
          <w:rFonts w:asciiTheme="minorHAnsi" w:hAnsiTheme="minorHAnsi" w:cstheme="minorHAnsi"/>
          <w:sz w:val="32"/>
          <w:szCs w:val="32"/>
        </w:rPr>
        <w:t>A0195296M</w:t>
      </w:r>
    </w:p>
    <w:p w14:paraId="7002F785" w14:textId="77777777" w:rsidR="00D809AE" w:rsidRPr="00D809AE" w:rsidRDefault="00D809AE" w:rsidP="00D809AE">
      <w:pPr>
        <w:ind w:left="2880" w:firstLine="720"/>
        <w:rPr>
          <w:rFonts w:asciiTheme="minorHAnsi" w:hAnsiTheme="minorHAnsi" w:cstheme="minorHAnsi"/>
          <w:sz w:val="32"/>
          <w:szCs w:val="32"/>
        </w:rPr>
      </w:pPr>
      <w:r w:rsidRPr="00D809AE">
        <w:rPr>
          <w:rFonts w:asciiTheme="minorHAnsi" w:hAnsiTheme="minorHAnsi" w:cstheme="minorHAnsi"/>
          <w:sz w:val="32"/>
          <w:szCs w:val="32"/>
        </w:rPr>
        <w:t xml:space="preserve">GENG LIANGYU </w:t>
      </w:r>
      <w:r w:rsidRPr="00D809AE">
        <w:rPr>
          <w:rFonts w:asciiTheme="minorHAnsi" w:hAnsiTheme="minorHAnsi" w:cstheme="minorHAnsi"/>
          <w:sz w:val="32"/>
          <w:szCs w:val="32"/>
        </w:rPr>
        <w:tab/>
      </w:r>
      <w:r w:rsidRPr="00D809AE">
        <w:rPr>
          <w:rFonts w:asciiTheme="minorHAnsi" w:hAnsiTheme="minorHAnsi" w:cstheme="minorHAnsi"/>
          <w:sz w:val="32"/>
          <w:szCs w:val="32"/>
        </w:rPr>
        <w:tab/>
        <w:t>A0195278M</w:t>
      </w:r>
    </w:p>
    <w:p w14:paraId="3CDEAE8A" w14:textId="77777777" w:rsidR="00D809AE" w:rsidRDefault="00D809AE">
      <w:pPr>
        <w:rPr>
          <w:color w:val="8497B0"/>
          <w:sz w:val="64"/>
        </w:rPr>
      </w:pPr>
      <w:r>
        <w:br w:type="page"/>
      </w:r>
    </w:p>
    <w:sdt>
      <w:sdtPr>
        <w:rPr>
          <w:rFonts w:ascii="Calibri" w:eastAsia="Calibri" w:hAnsi="Calibri" w:cs="Calibri"/>
          <w:color w:val="000000"/>
          <w:sz w:val="22"/>
          <w:szCs w:val="22"/>
          <w:lang w:val="en-SG" w:eastAsia="zh-CN"/>
        </w:rPr>
        <w:id w:val="-246887439"/>
        <w:docPartObj>
          <w:docPartGallery w:val="Table of Contents"/>
          <w:docPartUnique/>
        </w:docPartObj>
      </w:sdtPr>
      <w:sdtEndPr>
        <w:rPr>
          <w:b/>
          <w:bCs/>
          <w:noProof/>
        </w:rPr>
      </w:sdtEndPr>
      <w:sdtContent>
        <w:p w14:paraId="45DABC79" w14:textId="77777777" w:rsidR="001625D4" w:rsidRPr="001625D4" w:rsidRDefault="001625D4">
          <w:pPr>
            <w:pStyle w:val="TOCHeading"/>
            <w:rPr>
              <w:sz w:val="56"/>
              <w:szCs w:val="56"/>
            </w:rPr>
          </w:pPr>
          <w:r w:rsidRPr="001625D4">
            <w:rPr>
              <w:sz w:val="56"/>
              <w:szCs w:val="56"/>
            </w:rPr>
            <w:t>Contents</w:t>
          </w:r>
        </w:p>
        <w:p w14:paraId="6EE61DED" w14:textId="19E2350D" w:rsidR="00721118" w:rsidRDefault="001625D4">
          <w:pPr>
            <w:pStyle w:val="TOC1"/>
            <w:tabs>
              <w:tab w:val="right" w:leader="dot" w:pos="8630"/>
            </w:tabs>
            <w:rPr>
              <w:ins w:id="0" w:author="cl" w:date="2019-09-24T21:16:00Z"/>
              <w:rFonts w:asciiTheme="minorHAnsi" w:eastAsiaTheme="minorEastAsia" w:hAnsiTheme="minorHAnsi" w:cstheme="minorBidi"/>
              <w:noProof/>
              <w:color w:val="auto"/>
            </w:rPr>
          </w:pPr>
          <w:r>
            <w:fldChar w:fldCharType="begin"/>
          </w:r>
          <w:r>
            <w:instrText xml:space="preserve"> TOC \o "1-3" \h \z \u </w:instrText>
          </w:r>
          <w:r>
            <w:fldChar w:fldCharType="separate"/>
          </w:r>
          <w:ins w:id="1" w:author="cl" w:date="2019-09-24T21:16:00Z">
            <w:r w:rsidR="00721118" w:rsidRPr="00301336">
              <w:rPr>
                <w:rStyle w:val="Hyperlink"/>
                <w:noProof/>
              </w:rPr>
              <w:fldChar w:fldCharType="begin"/>
            </w:r>
            <w:r w:rsidR="00721118" w:rsidRPr="00301336">
              <w:rPr>
                <w:rStyle w:val="Hyperlink"/>
                <w:noProof/>
              </w:rPr>
              <w:instrText xml:space="preserve"> </w:instrText>
            </w:r>
            <w:r w:rsidR="00721118">
              <w:rPr>
                <w:noProof/>
              </w:rPr>
              <w:instrText>HYPERLINK \l "_Toc20252184"</w:instrText>
            </w:r>
            <w:r w:rsidR="00721118" w:rsidRPr="00301336">
              <w:rPr>
                <w:rStyle w:val="Hyperlink"/>
                <w:noProof/>
              </w:rPr>
              <w:instrText xml:space="preserve"> </w:instrText>
            </w:r>
            <w:r w:rsidR="00721118" w:rsidRPr="00301336">
              <w:rPr>
                <w:rStyle w:val="Hyperlink"/>
                <w:noProof/>
              </w:rPr>
            </w:r>
            <w:r w:rsidR="00721118" w:rsidRPr="00301336">
              <w:rPr>
                <w:rStyle w:val="Hyperlink"/>
                <w:noProof/>
              </w:rPr>
              <w:fldChar w:fldCharType="separate"/>
            </w:r>
            <w:r w:rsidR="00721118" w:rsidRPr="00301336">
              <w:rPr>
                <w:rStyle w:val="Hyperlink"/>
                <w:noProof/>
              </w:rPr>
              <w:t>Executive Summary</w:t>
            </w:r>
            <w:r w:rsidR="00721118">
              <w:rPr>
                <w:noProof/>
                <w:webHidden/>
              </w:rPr>
              <w:tab/>
            </w:r>
            <w:r w:rsidR="00721118">
              <w:rPr>
                <w:noProof/>
                <w:webHidden/>
              </w:rPr>
              <w:fldChar w:fldCharType="begin"/>
            </w:r>
            <w:r w:rsidR="00721118">
              <w:rPr>
                <w:noProof/>
                <w:webHidden/>
              </w:rPr>
              <w:instrText xml:space="preserve"> PAGEREF _Toc20252184 \h </w:instrText>
            </w:r>
            <w:r w:rsidR="00721118">
              <w:rPr>
                <w:noProof/>
                <w:webHidden/>
              </w:rPr>
            </w:r>
          </w:ins>
          <w:r w:rsidR="00721118">
            <w:rPr>
              <w:noProof/>
              <w:webHidden/>
            </w:rPr>
            <w:fldChar w:fldCharType="separate"/>
          </w:r>
          <w:ins w:id="2" w:author="cl" w:date="2019-09-24T21:16:00Z">
            <w:r w:rsidR="00721118">
              <w:rPr>
                <w:noProof/>
                <w:webHidden/>
              </w:rPr>
              <w:t>3</w:t>
            </w:r>
            <w:r w:rsidR="00721118">
              <w:rPr>
                <w:noProof/>
                <w:webHidden/>
              </w:rPr>
              <w:fldChar w:fldCharType="end"/>
            </w:r>
            <w:r w:rsidR="00721118" w:rsidRPr="00301336">
              <w:rPr>
                <w:rStyle w:val="Hyperlink"/>
                <w:noProof/>
              </w:rPr>
              <w:fldChar w:fldCharType="end"/>
            </w:r>
          </w:ins>
        </w:p>
        <w:p w14:paraId="0D16F5DA" w14:textId="2D714911" w:rsidR="00721118" w:rsidRDefault="00721118">
          <w:pPr>
            <w:pStyle w:val="TOC1"/>
            <w:tabs>
              <w:tab w:val="right" w:leader="dot" w:pos="8630"/>
            </w:tabs>
            <w:rPr>
              <w:ins w:id="3" w:author="cl" w:date="2019-09-24T21:16:00Z"/>
              <w:rFonts w:asciiTheme="minorHAnsi" w:eastAsiaTheme="minorEastAsia" w:hAnsiTheme="minorHAnsi" w:cstheme="minorBidi"/>
              <w:noProof/>
              <w:color w:val="auto"/>
            </w:rPr>
          </w:pPr>
          <w:ins w:id="4" w:author="cl" w:date="2019-09-24T21:16:00Z">
            <w:r w:rsidRPr="00301336">
              <w:rPr>
                <w:rStyle w:val="Hyperlink"/>
                <w:noProof/>
              </w:rPr>
              <w:fldChar w:fldCharType="begin"/>
            </w:r>
            <w:r w:rsidRPr="00301336">
              <w:rPr>
                <w:rStyle w:val="Hyperlink"/>
                <w:noProof/>
              </w:rPr>
              <w:instrText xml:space="preserve"> </w:instrText>
            </w:r>
            <w:r>
              <w:rPr>
                <w:noProof/>
              </w:rPr>
              <w:instrText>HYPERLINK \l "_Toc20252185"</w:instrText>
            </w:r>
            <w:r w:rsidRPr="00301336">
              <w:rPr>
                <w:rStyle w:val="Hyperlink"/>
                <w:noProof/>
              </w:rPr>
              <w:instrText xml:space="preserve"> </w:instrText>
            </w:r>
            <w:r w:rsidRPr="00301336">
              <w:rPr>
                <w:rStyle w:val="Hyperlink"/>
                <w:noProof/>
              </w:rPr>
            </w:r>
            <w:r w:rsidRPr="00301336">
              <w:rPr>
                <w:rStyle w:val="Hyperlink"/>
                <w:noProof/>
              </w:rPr>
              <w:fldChar w:fldCharType="separate"/>
            </w:r>
            <w:r w:rsidRPr="00301336">
              <w:rPr>
                <w:rStyle w:val="Hyperlink"/>
                <w:noProof/>
              </w:rPr>
              <w:t>Business Problem Background</w:t>
            </w:r>
            <w:r>
              <w:rPr>
                <w:noProof/>
                <w:webHidden/>
              </w:rPr>
              <w:tab/>
            </w:r>
            <w:r>
              <w:rPr>
                <w:noProof/>
                <w:webHidden/>
              </w:rPr>
              <w:fldChar w:fldCharType="begin"/>
            </w:r>
            <w:r>
              <w:rPr>
                <w:noProof/>
                <w:webHidden/>
              </w:rPr>
              <w:instrText xml:space="preserve"> PAGEREF _Toc20252185 \h </w:instrText>
            </w:r>
            <w:r>
              <w:rPr>
                <w:noProof/>
                <w:webHidden/>
              </w:rPr>
            </w:r>
          </w:ins>
          <w:r>
            <w:rPr>
              <w:noProof/>
              <w:webHidden/>
            </w:rPr>
            <w:fldChar w:fldCharType="separate"/>
          </w:r>
          <w:ins w:id="5" w:author="cl" w:date="2019-09-24T21:16:00Z">
            <w:r>
              <w:rPr>
                <w:noProof/>
                <w:webHidden/>
              </w:rPr>
              <w:t>3</w:t>
            </w:r>
            <w:r>
              <w:rPr>
                <w:noProof/>
                <w:webHidden/>
              </w:rPr>
              <w:fldChar w:fldCharType="end"/>
            </w:r>
            <w:r w:rsidRPr="00301336">
              <w:rPr>
                <w:rStyle w:val="Hyperlink"/>
                <w:noProof/>
              </w:rPr>
              <w:fldChar w:fldCharType="end"/>
            </w:r>
          </w:ins>
        </w:p>
        <w:p w14:paraId="44E25D46" w14:textId="454B05D1" w:rsidR="00721118" w:rsidRDefault="00721118">
          <w:pPr>
            <w:pStyle w:val="TOC1"/>
            <w:tabs>
              <w:tab w:val="right" w:leader="dot" w:pos="8630"/>
            </w:tabs>
            <w:rPr>
              <w:ins w:id="6" w:author="cl" w:date="2019-09-24T21:16:00Z"/>
              <w:rFonts w:asciiTheme="minorHAnsi" w:eastAsiaTheme="minorEastAsia" w:hAnsiTheme="minorHAnsi" w:cstheme="minorBidi"/>
              <w:noProof/>
              <w:color w:val="auto"/>
            </w:rPr>
          </w:pPr>
          <w:ins w:id="7" w:author="cl" w:date="2019-09-24T21:16:00Z">
            <w:r w:rsidRPr="00301336">
              <w:rPr>
                <w:rStyle w:val="Hyperlink"/>
                <w:noProof/>
              </w:rPr>
              <w:fldChar w:fldCharType="begin"/>
            </w:r>
            <w:r w:rsidRPr="00301336">
              <w:rPr>
                <w:rStyle w:val="Hyperlink"/>
                <w:noProof/>
              </w:rPr>
              <w:instrText xml:space="preserve"> </w:instrText>
            </w:r>
            <w:r>
              <w:rPr>
                <w:noProof/>
              </w:rPr>
              <w:instrText>HYPERLINK \l "_Toc20252186"</w:instrText>
            </w:r>
            <w:r w:rsidRPr="00301336">
              <w:rPr>
                <w:rStyle w:val="Hyperlink"/>
                <w:noProof/>
              </w:rPr>
              <w:instrText xml:space="preserve"> </w:instrText>
            </w:r>
            <w:r w:rsidRPr="00301336">
              <w:rPr>
                <w:rStyle w:val="Hyperlink"/>
                <w:noProof/>
              </w:rPr>
            </w:r>
            <w:r w:rsidRPr="00301336">
              <w:rPr>
                <w:rStyle w:val="Hyperlink"/>
                <w:noProof/>
              </w:rPr>
              <w:fldChar w:fldCharType="separate"/>
            </w:r>
            <w:r w:rsidRPr="00301336">
              <w:rPr>
                <w:rStyle w:val="Hyperlink"/>
                <w:noProof/>
              </w:rPr>
              <w:t>Project Objectives &amp; Success Measurement</w:t>
            </w:r>
            <w:r>
              <w:rPr>
                <w:noProof/>
                <w:webHidden/>
              </w:rPr>
              <w:tab/>
            </w:r>
            <w:r>
              <w:rPr>
                <w:noProof/>
                <w:webHidden/>
              </w:rPr>
              <w:fldChar w:fldCharType="begin"/>
            </w:r>
            <w:r>
              <w:rPr>
                <w:noProof/>
                <w:webHidden/>
              </w:rPr>
              <w:instrText xml:space="preserve"> PAGEREF _Toc20252186 \h </w:instrText>
            </w:r>
            <w:r>
              <w:rPr>
                <w:noProof/>
                <w:webHidden/>
              </w:rPr>
            </w:r>
          </w:ins>
          <w:r>
            <w:rPr>
              <w:noProof/>
              <w:webHidden/>
            </w:rPr>
            <w:fldChar w:fldCharType="separate"/>
          </w:r>
          <w:ins w:id="8" w:author="cl" w:date="2019-09-24T21:16:00Z">
            <w:r>
              <w:rPr>
                <w:noProof/>
                <w:webHidden/>
              </w:rPr>
              <w:t>3</w:t>
            </w:r>
            <w:r>
              <w:rPr>
                <w:noProof/>
                <w:webHidden/>
              </w:rPr>
              <w:fldChar w:fldCharType="end"/>
            </w:r>
            <w:r w:rsidRPr="00301336">
              <w:rPr>
                <w:rStyle w:val="Hyperlink"/>
                <w:noProof/>
              </w:rPr>
              <w:fldChar w:fldCharType="end"/>
            </w:r>
          </w:ins>
        </w:p>
        <w:p w14:paraId="3B211F4C" w14:textId="3A78C3C9" w:rsidR="00721118" w:rsidRDefault="00721118">
          <w:pPr>
            <w:pStyle w:val="TOC1"/>
            <w:tabs>
              <w:tab w:val="right" w:leader="dot" w:pos="8630"/>
            </w:tabs>
            <w:rPr>
              <w:ins w:id="9" w:author="cl" w:date="2019-09-24T21:16:00Z"/>
              <w:rFonts w:asciiTheme="minorHAnsi" w:eastAsiaTheme="minorEastAsia" w:hAnsiTheme="minorHAnsi" w:cstheme="minorBidi"/>
              <w:noProof/>
              <w:color w:val="auto"/>
            </w:rPr>
          </w:pPr>
          <w:ins w:id="10" w:author="cl" w:date="2019-09-24T21:16:00Z">
            <w:r w:rsidRPr="00301336">
              <w:rPr>
                <w:rStyle w:val="Hyperlink"/>
                <w:noProof/>
              </w:rPr>
              <w:fldChar w:fldCharType="begin"/>
            </w:r>
            <w:r w:rsidRPr="00301336">
              <w:rPr>
                <w:rStyle w:val="Hyperlink"/>
                <w:noProof/>
              </w:rPr>
              <w:instrText xml:space="preserve"> </w:instrText>
            </w:r>
            <w:r>
              <w:rPr>
                <w:noProof/>
              </w:rPr>
              <w:instrText>HYPERLINK \l "_Toc20252187"</w:instrText>
            </w:r>
            <w:r w:rsidRPr="00301336">
              <w:rPr>
                <w:rStyle w:val="Hyperlink"/>
                <w:noProof/>
              </w:rPr>
              <w:instrText xml:space="preserve"> </w:instrText>
            </w:r>
            <w:r w:rsidRPr="00301336">
              <w:rPr>
                <w:rStyle w:val="Hyperlink"/>
                <w:noProof/>
              </w:rPr>
            </w:r>
            <w:r w:rsidRPr="00301336">
              <w:rPr>
                <w:rStyle w:val="Hyperlink"/>
                <w:noProof/>
              </w:rPr>
              <w:fldChar w:fldCharType="separate"/>
            </w:r>
            <w:r w:rsidRPr="00301336">
              <w:rPr>
                <w:rStyle w:val="Hyperlink"/>
                <w:noProof/>
              </w:rPr>
              <w:t>Project Solution Design</w:t>
            </w:r>
            <w:r>
              <w:rPr>
                <w:noProof/>
                <w:webHidden/>
              </w:rPr>
              <w:tab/>
            </w:r>
            <w:r>
              <w:rPr>
                <w:noProof/>
                <w:webHidden/>
              </w:rPr>
              <w:fldChar w:fldCharType="begin"/>
            </w:r>
            <w:r>
              <w:rPr>
                <w:noProof/>
                <w:webHidden/>
              </w:rPr>
              <w:instrText xml:space="preserve"> PAGEREF _Toc20252187 \h </w:instrText>
            </w:r>
            <w:r>
              <w:rPr>
                <w:noProof/>
                <w:webHidden/>
              </w:rPr>
            </w:r>
          </w:ins>
          <w:r>
            <w:rPr>
              <w:noProof/>
              <w:webHidden/>
            </w:rPr>
            <w:fldChar w:fldCharType="separate"/>
          </w:r>
          <w:ins w:id="11" w:author="cl" w:date="2019-09-24T21:16:00Z">
            <w:r>
              <w:rPr>
                <w:noProof/>
                <w:webHidden/>
              </w:rPr>
              <w:t>3</w:t>
            </w:r>
            <w:r>
              <w:rPr>
                <w:noProof/>
                <w:webHidden/>
              </w:rPr>
              <w:fldChar w:fldCharType="end"/>
            </w:r>
            <w:r w:rsidRPr="00301336">
              <w:rPr>
                <w:rStyle w:val="Hyperlink"/>
                <w:noProof/>
              </w:rPr>
              <w:fldChar w:fldCharType="end"/>
            </w:r>
          </w:ins>
        </w:p>
        <w:p w14:paraId="00BA6A6C" w14:textId="525E16A4" w:rsidR="00721118" w:rsidRDefault="00721118">
          <w:pPr>
            <w:pStyle w:val="TOC1"/>
            <w:tabs>
              <w:tab w:val="right" w:leader="dot" w:pos="8630"/>
            </w:tabs>
            <w:rPr>
              <w:ins w:id="12" w:author="cl" w:date="2019-09-24T21:16:00Z"/>
              <w:rFonts w:asciiTheme="minorHAnsi" w:eastAsiaTheme="minorEastAsia" w:hAnsiTheme="minorHAnsi" w:cstheme="minorBidi"/>
              <w:noProof/>
              <w:color w:val="auto"/>
            </w:rPr>
          </w:pPr>
          <w:ins w:id="13" w:author="cl" w:date="2019-09-24T21:16:00Z">
            <w:r w:rsidRPr="00301336">
              <w:rPr>
                <w:rStyle w:val="Hyperlink"/>
                <w:noProof/>
              </w:rPr>
              <w:fldChar w:fldCharType="begin"/>
            </w:r>
            <w:r w:rsidRPr="00301336">
              <w:rPr>
                <w:rStyle w:val="Hyperlink"/>
                <w:noProof/>
              </w:rPr>
              <w:instrText xml:space="preserve"> </w:instrText>
            </w:r>
            <w:r>
              <w:rPr>
                <w:noProof/>
              </w:rPr>
              <w:instrText>HYPERLINK \l "_Toc20252188"</w:instrText>
            </w:r>
            <w:r w:rsidRPr="00301336">
              <w:rPr>
                <w:rStyle w:val="Hyperlink"/>
                <w:noProof/>
              </w:rPr>
              <w:instrText xml:space="preserve"> </w:instrText>
            </w:r>
            <w:r w:rsidRPr="00301336">
              <w:rPr>
                <w:rStyle w:val="Hyperlink"/>
                <w:noProof/>
              </w:rPr>
            </w:r>
            <w:r w:rsidRPr="00301336">
              <w:rPr>
                <w:rStyle w:val="Hyperlink"/>
                <w:noProof/>
              </w:rPr>
              <w:fldChar w:fldCharType="separate"/>
            </w:r>
            <w:r w:rsidRPr="00301336">
              <w:rPr>
                <w:rStyle w:val="Hyperlink"/>
                <w:noProof/>
              </w:rPr>
              <w:t>Project Implementation</w:t>
            </w:r>
            <w:r>
              <w:rPr>
                <w:noProof/>
                <w:webHidden/>
              </w:rPr>
              <w:tab/>
            </w:r>
            <w:r>
              <w:rPr>
                <w:noProof/>
                <w:webHidden/>
              </w:rPr>
              <w:fldChar w:fldCharType="begin"/>
            </w:r>
            <w:r>
              <w:rPr>
                <w:noProof/>
                <w:webHidden/>
              </w:rPr>
              <w:instrText xml:space="preserve"> PAGEREF _Toc20252188 \h </w:instrText>
            </w:r>
            <w:r>
              <w:rPr>
                <w:noProof/>
                <w:webHidden/>
              </w:rPr>
            </w:r>
          </w:ins>
          <w:r>
            <w:rPr>
              <w:noProof/>
              <w:webHidden/>
            </w:rPr>
            <w:fldChar w:fldCharType="separate"/>
          </w:r>
          <w:ins w:id="14" w:author="cl" w:date="2019-09-24T21:16:00Z">
            <w:r>
              <w:rPr>
                <w:noProof/>
                <w:webHidden/>
              </w:rPr>
              <w:t>4</w:t>
            </w:r>
            <w:r>
              <w:rPr>
                <w:noProof/>
                <w:webHidden/>
              </w:rPr>
              <w:fldChar w:fldCharType="end"/>
            </w:r>
            <w:r w:rsidRPr="00301336">
              <w:rPr>
                <w:rStyle w:val="Hyperlink"/>
                <w:noProof/>
              </w:rPr>
              <w:fldChar w:fldCharType="end"/>
            </w:r>
          </w:ins>
        </w:p>
        <w:p w14:paraId="0A917379" w14:textId="7FDB2F5A" w:rsidR="00721118" w:rsidRDefault="00721118">
          <w:pPr>
            <w:pStyle w:val="TOC1"/>
            <w:tabs>
              <w:tab w:val="right" w:leader="dot" w:pos="8630"/>
            </w:tabs>
            <w:rPr>
              <w:ins w:id="15" w:author="cl" w:date="2019-09-24T21:16:00Z"/>
              <w:rFonts w:asciiTheme="minorHAnsi" w:eastAsiaTheme="minorEastAsia" w:hAnsiTheme="minorHAnsi" w:cstheme="minorBidi"/>
              <w:noProof/>
              <w:color w:val="auto"/>
            </w:rPr>
          </w:pPr>
          <w:ins w:id="16" w:author="cl" w:date="2019-09-24T21:16:00Z">
            <w:r w:rsidRPr="00301336">
              <w:rPr>
                <w:rStyle w:val="Hyperlink"/>
                <w:noProof/>
              </w:rPr>
              <w:fldChar w:fldCharType="begin"/>
            </w:r>
            <w:r w:rsidRPr="00301336">
              <w:rPr>
                <w:rStyle w:val="Hyperlink"/>
                <w:noProof/>
              </w:rPr>
              <w:instrText xml:space="preserve"> </w:instrText>
            </w:r>
            <w:r>
              <w:rPr>
                <w:noProof/>
              </w:rPr>
              <w:instrText>HYPERLINK \l "_Toc20252189"</w:instrText>
            </w:r>
            <w:r w:rsidRPr="00301336">
              <w:rPr>
                <w:rStyle w:val="Hyperlink"/>
                <w:noProof/>
              </w:rPr>
              <w:instrText xml:space="preserve"> </w:instrText>
            </w:r>
            <w:r w:rsidRPr="00301336">
              <w:rPr>
                <w:rStyle w:val="Hyperlink"/>
                <w:noProof/>
              </w:rPr>
            </w:r>
            <w:r w:rsidRPr="00301336">
              <w:rPr>
                <w:rStyle w:val="Hyperlink"/>
                <w:noProof/>
              </w:rPr>
              <w:fldChar w:fldCharType="separate"/>
            </w:r>
            <w:r w:rsidRPr="00301336">
              <w:rPr>
                <w:rStyle w:val="Hyperlink"/>
                <w:noProof/>
              </w:rPr>
              <w:t>Project Performance &amp; Validation</w:t>
            </w:r>
            <w:r>
              <w:rPr>
                <w:noProof/>
                <w:webHidden/>
              </w:rPr>
              <w:tab/>
            </w:r>
            <w:r>
              <w:rPr>
                <w:noProof/>
                <w:webHidden/>
              </w:rPr>
              <w:fldChar w:fldCharType="begin"/>
            </w:r>
            <w:r>
              <w:rPr>
                <w:noProof/>
                <w:webHidden/>
              </w:rPr>
              <w:instrText xml:space="preserve"> PAGEREF _Toc20252189 \h </w:instrText>
            </w:r>
            <w:r>
              <w:rPr>
                <w:noProof/>
                <w:webHidden/>
              </w:rPr>
            </w:r>
          </w:ins>
          <w:r>
            <w:rPr>
              <w:noProof/>
              <w:webHidden/>
            </w:rPr>
            <w:fldChar w:fldCharType="separate"/>
          </w:r>
          <w:ins w:id="17" w:author="cl" w:date="2019-09-24T21:16:00Z">
            <w:r>
              <w:rPr>
                <w:noProof/>
                <w:webHidden/>
              </w:rPr>
              <w:t>14</w:t>
            </w:r>
            <w:r>
              <w:rPr>
                <w:noProof/>
                <w:webHidden/>
              </w:rPr>
              <w:fldChar w:fldCharType="end"/>
            </w:r>
            <w:r w:rsidRPr="00301336">
              <w:rPr>
                <w:rStyle w:val="Hyperlink"/>
                <w:noProof/>
              </w:rPr>
              <w:fldChar w:fldCharType="end"/>
            </w:r>
          </w:ins>
        </w:p>
        <w:p w14:paraId="0907B251" w14:textId="317D8FCD" w:rsidR="00721118" w:rsidRDefault="00721118">
          <w:pPr>
            <w:pStyle w:val="TOC1"/>
            <w:tabs>
              <w:tab w:val="right" w:leader="dot" w:pos="8630"/>
            </w:tabs>
            <w:rPr>
              <w:ins w:id="18" w:author="cl" w:date="2019-09-24T21:16:00Z"/>
              <w:rFonts w:asciiTheme="minorHAnsi" w:eastAsiaTheme="minorEastAsia" w:hAnsiTheme="minorHAnsi" w:cstheme="minorBidi"/>
              <w:noProof/>
              <w:color w:val="auto"/>
            </w:rPr>
          </w:pPr>
          <w:ins w:id="19" w:author="cl" w:date="2019-09-24T21:16:00Z">
            <w:r w:rsidRPr="00301336">
              <w:rPr>
                <w:rStyle w:val="Hyperlink"/>
                <w:noProof/>
              </w:rPr>
              <w:fldChar w:fldCharType="begin"/>
            </w:r>
            <w:r w:rsidRPr="00301336">
              <w:rPr>
                <w:rStyle w:val="Hyperlink"/>
                <w:noProof/>
              </w:rPr>
              <w:instrText xml:space="preserve"> </w:instrText>
            </w:r>
            <w:r>
              <w:rPr>
                <w:noProof/>
              </w:rPr>
              <w:instrText>HYPERLINK \l "_Toc20252190"</w:instrText>
            </w:r>
            <w:r w:rsidRPr="00301336">
              <w:rPr>
                <w:rStyle w:val="Hyperlink"/>
                <w:noProof/>
              </w:rPr>
              <w:instrText xml:space="preserve"> </w:instrText>
            </w:r>
            <w:r w:rsidRPr="00301336">
              <w:rPr>
                <w:rStyle w:val="Hyperlink"/>
                <w:noProof/>
              </w:rPr>
            </w:r>
            <w:r w:rsidRPr="00301336">
              <w:rPr>
                <w:rStyle w:val="Hyperlink"/>
                <w:noProof/>
              </w:rPr>
              <w:fldChar w:fldCharType="separate"/>
            </w:r>
            <w:r w:rsidRPr="00301336">
              <w:rPr>
                <w:rStyle w:val="Hyperlink"/>
                <w:noProof/>
              </w:rPr>
              <w:t>Project Conclusions: Findings &amp; Recommendation</w:t>
            </w:r>
            <w:r>
              <w:rPr>
                <w:noProof/>
                <w:webHidden/>
              </w:rPr>
              <w:tab/>
            </w:r>
            <w:r>
              <w:rPr>
                <w:noProof/>
                <w:webHidden/>
              </w:rPr>
              <w:fldChar w:fldCharType="begin"/>
            </w:r>
            <w:r>
              <w:rPr>
                <w:noProof/>
                <w:webHidden/>
              </w:rPr>
              <w:instrText xml:space="preserve"> PAGEREF _Toc20252190 \h </w:instrText>
            </w:r>
            <w:r>
              <w:rPr>
                <w:noProof/>
                <w:webHidden/>
              </w:rPr>
            </w:r>
          </w:ins>
          <w:r>
            <w:rPr>
              <w:noProof/>
              <w:webHidden/>
            </w:rPr>
            <w:fldChar w:fldCharType="separate"/>
          </w:r>
          <w:ins w:id="20" w:author="cl" w:date="2019-09-24T21:16:00Z">
            <w:r>
              <w:rPr>
                <w:noProof/>
                <w:webHidden/>
              </w:rPr>
              <w:t>15</w:t>
            </w:r>
            <w:r>
              <w:rPr>
                <w:noProof/>
                <w:webHidden/>
              </w:rPr>
              <w:fldChar w:fldCharType="end"/>
            </w:r>
            <w:r w:rsidRPr="00301336">
              <w:rPr>
                <w:rStyle w:val="Hyperlink"/>
                <w:noProof/>
              </w:rPr>
              <w:fldChar w:fldCharType="end"/>
            </w:r>
          </w:ins>
        </w:p>
        <w:p w14:paraId="737D4DB6" w14:textId="16810694" w:rsidR="00E34D4A" w:rsidDel="00721118" w:rsidRDefault="00E34D4A">
          <w:pPr>
            <w:pStyle w:val="TOC1"/>
            <w:tabs>
              <w:tab w:val="right" w:leader="dot" w:pos="8630"/>
            </w:tabs>
            <w:rPr>
              <w:del w:id="21" w:author="cl" w:date="2019-09-24T21:16:00Z"/>
              <w:rFonts w:asciiTheme="minorHAnsi" w:eastAsiaTheme="minorEastAsia" w:hAnsiTheme="minorHAnsi" w:cstheme="minorBidi"/>
              <w:noProof/>
              <w:color w:val="auto"/>
            </w:rPr>
          </w:pPr>
          <w:del w:id="22" w:author="cl" w:date="2019-09-24T21:16:00Z">
            <w:r w:rsidRPr="00721118" w:rsidDel="00721118">
              <w:rPr>
                <w:noProof/>
                <w:rPrChange w:id="23" w:author="cl" w:date="2019-09-24T21:16:00Z">
                  <w:rPr>
                    <w:rStyle w:val="Hyperlink"/>
                    <w:noProof/>
                  </w:rPr>
                </w:rPrChange>
              </w:rPr>
              <w:delText>Executive Summary</w:delText>
            </w:r>
            <w:r w:rsidDel="00721118">
              <w:rPr>
                <w:noProof/>
                <w:webHidden/>
              </w:rPr>
              <w:tab/>
              <w:delText>3</w:delText>
            </w:r>
          </w:del>
        </w:p>
        <w:p w14:paraId="291B4491" w14:textId="5B1D8822" w:rsidR="00E34D4A" w:rsidDel="00721118" w:rsidRDefault="00E34D4A">
          <w:pPr>
            <w:pStyle w:val="TOC1"/>
            <w:tabs>
              <w:tab w:val="right" w:leader="dot" w:pos="8630"/>
            </w:tabs>
            <w:rPr>
              <w:del w:id="24" w:author="cl" w:date="2019-09-24T21:16:00Z"/>
              <w:rFonts w:asciiTheme="minorHAnsi" w:eastAsiaTheme="minorEastAsia" w:hAnsiTheme="minorHAnsi" w:cstheme="minorBidi"/>
              <w:noProof/>
              <w:color w:val="auto"/>
            </w:rPr>
          </w:pPr>
          <w:del w:id="25" w:author="cl" w:date="2019-09-24T21:16:00Z">
            <w:r w:rsidRPr="00721118" w:rsidDel="00721118">
              <w:rPr>
                <w:noProof/>
                <w:rPrChange w:id="26" w:author="cl" w:date="2019-09-24T21:16:00Z">
                  <w:rPr>
                    <w:rStyle w:val="Hyperlink"/>
                    <w:noProof/>
                  </w:rPr>
                </w:rPrChange>
              </w:rPr>
              <w:delText>Business Problem Background</w:delText>
            </w:r>
            <w:r w:rsidDel="00721118">
              <w:rPr>
                <w:noProof/>
                <w:webHidden/>
              </w:rPr>
              <w:tab/>
              <w:delText>3</w:delText>
            </w:r>
          </w:del>
        </w:p>
        <w:p w14:paraId="1622357C" w14:textId="28312BCD" w:rsidR="00E34D4A" w:rsidDel="00721118" w:rsidRDefault="00E34D4A">
          <w:pPr>
            <w:pStyle w:val="TOC1"/>
            <w:tabs>
              <w:tab w:val="right" w:leader="dot" w:pos="8630"/>
            </w:tabs>
            <w:rPr>
              <w:del w:id="27" w:author="cl" w:date="2019-09-24T21:16:00Z"/>
              <w:rFonts w:asciiTheme="minorHAnsi" w:eastAsiaTheme="minorEastAsia" w:hAnsiTheme="minorHAnsi" w:cstheme="minorBidi"/>
              <w:noProof/>
              <w:color w:val="auto"/>
            </w:rPr>
          </w:pPr>
          <w:del w:id="28" w:author="cl" w:date="2019-09-24T21:16:00Z">
            <w:r w:rsidRPr="00721118" w:rsidDel="00721118">
              <w:rPr>
                <w:noProof/>
                <w:rPrChange w:id="29" w:author="cl" w:date="2019-09-24T21:16:00Z">
                  <w:rPr>
                    <w:rStyle w:val="Hyperlink"/>
                    <w:noProof/>
                  </w:rPr>
                </w:rPrChange>
              </w:rPr>
              <w:delText>Project Objectives &amp; Success Measurement</w:delText>
            </w:r>
            <w:r w:rsidDel="00721118">
              <w:rPr>
                <w:noProof/>
                <w:webHidden/>
              </w:rPr>
              <w:tab/>
              <w:delText>3</w:delText>
            </w:r>
          </w:del>
        </w:p>
        <w:p w14:paraId="396AA279" w14:textId="10318F02" w:rsidR="00E34D4A" w:rsidDel="00721118" w:rsidRDefault="00E34D4A">
          <w:pPr>
            <w:pStyle w:val="TOC1"/>
            <w:tabs>
              <w:tab w:val="right" w:leader="dot" w:pos="8630"/>
            </w:tabs>
            <w:rPr>
              <w:del w:id="30" w:author="cl" w:date="2019-09-24T21:16:00Z"/>
              <w:rFonts w:asciiTheme="minorHAnsi" w:eastAsiaTheme="minorEastAsia" w:hAnsiTheme="minorHAnsi" w:cstheme="minorBidi"/>
              <w:noProof/>
              <w:color w:val="auto"/>
            </w:rPr>
          </w:pPr>
          <w:del w:id="31" w:author="cl" w:date="2019-09-24T21:16:00Z">
            <w:r w:rsidRPr="00721118" w:rsidDel="00721118">
              <w:rPr>
                <w:noProof/>
                <w:rPrChange w:id="32" w:author="cl" w:date="2019-09-24T21:16:00Z">
                  <w:rPr>
                    <w:rStyle w:val="Hyperlink"/>
                    <w:noProof/>
                  </w:rPr>
                </w:rPrChange>
              </w:rPr>
              <w:delText>Project Solution Design</w:delText>
            </w:r>
            <w:r w:rsidDel="00721118">
              <w:rPr>
                <w:noProof/>
                <w:webHidden/>
              </w:rPr>
              <w:tab/>
              <w:delText>4</w:delText>
            </w:r>
          </w:del>
        </w:p>
        <w:p w14:paraId="4AE7E049" w14:textId="53522E65" w:rsidR="00E34D4A" w:rsidDel="00721118" w:rsidRDefault="00E34D4A">
          <w:pPr>
            <w:pStyle w:val="TOC1"/>
            <w:tabs>
              <w:tab w:val="right" w:leader="dot" w:pos="8630"/>
            </w:tabs>
            <w:rPr>
              <w:del w:id="33" w:author="cl" w:date="2019-09-24T21:16:00Z"/>
              <w:rFonts w:asciiTheme="minorHAnsi" w:eastAsiaTheme="minorEastAsia" w:hAnsiTheme="minorHAnsi" w:cstheme="minorBidi"/>
              <w:noProof/>
              <w:color w:val="auto"/>
            </w:rPr>
          </w:pPr>
          <w:del w:id="34" w:author="cl" w:date="2019-09-24T21:16:00Z">
            <w:r w:rsidRPr="00721118" w:rsidDel="00721118">
              <w:rPr>
                <w:noProof/>
                <w:rPrChange w:id="35" w:author="cl" w:date="2019-09-24T21:16:00Z">
                  <w:rPr>
                    <w:rStyle w:val="Hyperlink"/>
                    <w:noProof/>
                  </w:rPr>
                </w:rPrChange>
              </w:rPr>
              <w:delText>Project Implementation</w:delText>
            </w:r>
            <w:r w:rsidDel="00721118">
              <w:rPr>
                <w:noProof/>
                <w:webHidden/>
              </w:rPr>
              <w:tab/>
              <w:delText>4</w:delText>
            </w:r>
          </w:del>
        </w:p>
        <w:p w14:paraId="3C9432AD" w14:textId="148FA723" w:rsidR="00E34D4A" w:rsidDel="00721118" w:rsidRDefault="00E34D4A">
          <w:pPr>
            <w:pStyle w:val="TOC1"/>
            <w:tabs>
              <w:tab w:val="right" w:leader="dot" w:pos="8630"/>
            </w:tabs>
            <w:rPr>
              <w:del w:id="36" w:author="cl" w:date="2019-09-24T21:16:00Z"/>
              <w:rFonts w:asciiTheme="minorHAnsi" w:eastAsiaTheme="minorEastAsia" w:hAnsiTheme="minorHAnsi" w:cstheme="minorBidi"/>
              <w:noProof/>
              <w:color w:val="auto"/>
            </w:rPr>
          </w:pPr>
          <w:del w:id="37" w:author="cl" w:date="2019-09-24T21:16:00Z">
            <w:r w:rsidRPr="00721118" w:rsidDel="00721118">
              <w:rPr>
                <w:noProof/>
                <w:rPrChange w:id="38" w:author="cl" w:date="2019-09-24T21:16:00Z">
                  <w:rPr>
                    <w:rStyle w:val="Hyperlink"/>
                    <w:noProof/>
                  </w:rPr>
                </w:rPrChange>
              </w:rPr>
              <w:delText>Project Performance &amp; Validation</w:delText>
            </w:r>
            <w:r w:rsidDel="00721118">
              <w:rPr>
                <w:noProof/>
                <w:webHidden/>
              </w:rPr>
              <w:tab/>
              <w:delText>5</w:delText>
            </w:r>
          </w:del>
        </w:p>
        <w:p w14:paraId="1C68EEBE" w14:textId="05A2710C" w:rsidR="00E34D4A" w:rsidDel="00721118" w:rsidRDefault="00E34D4A">
          <w:pPr>
            <w:pStyle w:val="TOC1"/>
            <w:tabs>
              <w:tab w:val="right" w:leader="dot" w:pos="8630"/>
            </w:tabs>
            <w:rPr>
              <w:del w:id="39" w:author="cl" w:date="2019-09-24T21:16:00Z"/>
              <w:rFonts w:asciiTheme="minorHAnsi" w:eastAsiaTheme="minorEastAsia" w:hAnsiTheme="minorHAnsi" w:cstheme="minorBidi"/>
              <w:noProof/>
              <w:color w:val="auto"/>
            </w:rPr>
          </w:pPr>
          <w:del w:id="40" w:author="cl" w:date="2019-09-24T21:16:00Z">
            <w:r w:rsidRPr="00721118" w:rsidDel="00721118">
              <w:rPr>
                <w:noProof/>
                <w:rPrChange w:id="41" w:author="cl" w:date="2019-09-24T21:16:00Z">
                  <w:rPr>
                    <w:rStyle w:val="Hyperlink"/>
                    <w:noProof/>
                  </w:rPr>
                </w:rPrChange>
              </w:rPr>
              <w:delText>Project Conclusions: Findings &amp; Recommendation</w:delText>
            </w:r>
            <w:r w:rsidDel="00721118">
              <w:rPr>
                <w:noProof/>
                <w:webHidden/>
              </w:rPr>
              <w:tab/>
              <w:delText>5</w:delText>
            </w:r>
          </w:del>
        </w:p>
        <w:p w14:paraId="009BA4FA" w14:textId="77777777" w:rsidR="001625D4" w:rsidRDefault="001625D4">
          <w:r>
            <w:rPr>
              <w:b/>
              <w:bCs/>
              <w:noProof/>
            </w:rPr>
            <w:fldChar w:fldCharType="end"/>
          </w:r>
        </w:p>
      </w:sdtContent>
    </w:sdt>
    <w:p w14:paraId="6E14B5E7" w14:textId="77777777" w:rsidR="001625D4" w:rsidRDefault="001625D4"/>
    <w:p w14:paraId="2B9349C5" w14:textId="77777777" w:rsidR="001625D4" w:rsidRPr="001625D4" w:rsidRDefault="001625D4" w:rsidP="001625D4"/>
    <w:p w14:paraId="4C81CA54" w14:textId="77777777" w:rsidR="00D809AE" w:rsidRPr="00D809AE" w:rsidRDefault="00D809AE" w:rsidP="00D809AE"/>
    <w:p w14:paraId="2A3BE876" w14:textId="77777777" w:rsidR="001625D4" w:rsidRDefault="001625D4">
      <w:pPr>
        <w:rPr>
          <w:color w:val="8497B0"/>
          <w:sz w:val="64"/>
        </w:rPr>
      </w:pPr>
      <w:r>
        <w:br w:type="page"/>
      </w:r>
    </w:p>
    <w:p w14:paraId="5751B894" w14:textId="77777777" w:rsidR="00D809AE" w:rsidRDefault="00D809AE" w:rsidP="00D809AE">
      <w:pPr>
        <w:pStyle w:val="Heading1"/>
      </w:pPr>
      <w:bookmarkStart w:id="42" w:name="_Toc17657749"/>
      <w:bookmarkStart w:id="43" w:name="_Toc20252184"/>
      <w:r>
        <w:lastRenderedPageBreak/>
        <w:t>Executive Summary</w:t>
      </w:r>
      <w:bookmarkEnd w:id="42"/>
      <w:bookmarkEnd w:id="43"/>
    </w:p>
    <w:p w14:paraId="7522EB11" w14:textId="77777777" w:rsidR="001625D4" w:rsidRDefault="001625D4" w:rsidP="003558E3">
      <w:pPr>
        <w:ind w:left="284"/>
      </w:pPr>
      <w:r>
        <w:rPr>
          <w:sz w:val="28"/>
        </w:rPr>
        <w:t xml:space="preserve">This project </w:t>
      </w:r>
      <w:r w:rsidR="00572613">
        <w:rPr>
          <w:sz w:val="28"/>
        </w:rPr>
        <w:t>constructs deep-learning model to determine the public domain images classification.</w:t>
      </w:r>
    </w:p>
    <w:p w14:paraId="57A0DB31" w14:textId="77777777" w:rsidR="0023647C" w:rsidRDefault="0023647C" w:rsidP="001625D4"/>
    <w:p w14:paraId="5105D5EB" w14:textId="77777777" w:rsidR="00D809AE" w:rsidRDefault="00D809AE" w:rsidP="00D809AE">
      <w:pPr>
        <w:pStyle w:val="Heading1"/>
      </w:pPr>
      <w:bookmarkStart w:id="44" w:name="_Toc17657750"/>
      <w:bookmarkStart w:id="45" w:name="_Toc20252185"/>
      <w:r>
        <w:t>Business Problem Background</w:t>
      </w:r>
      <w:bookmarkEnd w:id="44"/>
      <w:bookmarkEnd w:id="45"/>
    </w:p>
    <w:p w14:paraId="67EC8085" w14:textId="77777777" w:rsidR="00D92370" w:rsidRDefault="00572613" w:rsidP="003558E3">
      <w:pPr>
        <w:spacing w:after="144" w:line="226" w:lineRule="auto"/>
        <w:ind w:left="284" w:right="228" w:hanging="10"/>
        <w:rPr>
          <w:sz w:val="28"/>
        </w:rPr>
      </w:pPr>
      <w:r>
        <w:rPr>
          <w:sz w:val="28"/>
        </w:rPr>
        <w:t>The project requires to not use the pre-built image dataset from the public sources such as Kaggle, and the image</w:t>
      </w:r>
      <w:r w:rsidR="00410E09">
        <w:rPr>
          <w:sz w:val="28"/>
        </w:rPr>
        <w:t>s</w:t>
      </w:r>
      <w:r>
        <w:rPr>
          <w:sz w:val="28"/>
        </w:rPr>
        <w:t xml:space="preserve"> </w:t>
      </w:r>
      <w:r w:rsidR="00410E09">
        <w:rPr>
          <w:sz w:val="28"/>
        </w:rPr>
        <w:t xml:space="preserve">should be downloaded from public domain without royalty and copyright. Also the number of images for each class should at least 1000.  </w:t>
      </w:r>
    </w:p>
    <w:p w14:paraId="770B5A96" w14:textId="77777777" w:rsidR="00410E09" w:rsidRDefault="00410E09" w:rsidP="003558E3">
      <w:pPr>
        <w:spacing w:after="144" w:line="226" w:lineRule="auto"/>
        <w:ind w:left="284" w:right="228" w:hanging="10"/>
        <w:rPr>
          <w:sz w:val="28"/>
        </w:rPr>
      </w:pPr>
      <w:r>
        <w:rPr>
          <w:sz w:val="28"/>
        </w:rPr>
        <w:t>The project also requires to use only deep-learning model to resolve the classification problem.</w:t>
      </w:r>
    </w:p>
    <w:p w14:paraId="099F1864" w14:textId="77777777" w:rsidR="00410E09" w:rsidRDefault="00410E09" w:rsidP="001625D4">
      <w:r>
        <w:t xml:space="preserve"> </w:t>
      </w:r>
    </w:p>
    <w:p w14:paraId="37777D62" w14:textId="77777777" w:rsidR="0023647C" w:rsidRPr="001625D4" w:rsidRDefault="0023647C" w:rsidP="001625D4"/>
    <w:p w14:paraId="7E11F642" w14:textId="77777777" w:rsidR="001625D4" w:rsidRDefault="00D809AE" w:rsidP="00D809AE">
      <w:pPr>
        <w:pStyle w:val="Heading1"/>
      </w:pPr>
      <w:bookmarkStart w:id="46" w:name="_Toc17657751"/>
      <w:bookmarkStart w:id="47" w:name="_Toc20252186"/>
      <w:r>
        <w:t>Project Objectives &amp; Success</w:t>
      </w:r>
      <w:r w:rsidR="0023647C">
        <w:t xml:space="preserve"> Measurement</w:t>
      </w:r>
      <w:bookmarkEnd w:id="47"/>
    </w:p>
    <w:p w14:paraId="12214421" w14:textId="77777777" w:rsidR="0023647C" w:rsidRDefault="00410E09" w:rsidP="003558E3">
      <w:pPr>
        <w:spacing w:after="144" w:line="226" w:lineRule="auto"/>
        <w:ind w:left="284" w:right="228" w:hanging="10"/>
        <w:rPr>
          <w:sz w:val="28"/>
        </w:rPr>
      </w:pPr>
      <w:r>
        <w:rPr>
          <w:sz w:val="28"/>
        </w:rPr>
        <w:t xml:space="preserve">We </w:t>
      </w:r>
      <w:r w:rsidR="000F2083">
        <w:rPr>
          <w:sz w:val="28"/>
        </w:rPr>
        <w:t xml:space="preserve">decide to select 3 classification class: cat, bird, and dog for the project, so </w:t>
      </w:r>
      <w:r>
        <w:rPr>
          <w:sz w:val="28"/>
        </w:rPr>
        <w:t>should download the required the public domain images and keep at least 1000 images for each classification class, and build the deep-learning model to train and validate the model.</w:t>
      </w:r>
      <w:r w:rsidR="0023647C">
        <w:rPr>
          <w:sz w:val="28"/>
        </w:rPr>
        <w:t xml:space="preserve"> </w:t>
      </w:r>
    </w:p>
    <w:p w14:paraId="213F6D19" w14:textId="77777777" w:rsidR="0023647C" w:rsidRDefault="0023647C" w:rsidP="003558E3">
      <w:pPr>
        <w:spacing w:after="144" w:line="226" w:lineRule="auto"/>
        <w:ind w:left="284" w:right="228" w:hanging="10"/>
      </w:pPr>
      <w:r>
        <w:rPr>
          <w:sz w:val="28"/>
        </w:rPr>
        <w:t xml:space="preserve">The measurement for the project will depends on the prediction accuracy on the test data, and it should </w:t>
      </w:r>
      <w:r w:rsidR="00410E09">
        <w:rPr>
          <w:sz w:val="28"/>
        </w:rPr>
        <w:t xml:space="preserve">show at least 10% </w:t>
      </w:r>
      <w:r w:rsidR="00C64BFC">
        <w:rPr>
          <w:sz w:val="28"/>
        </w:rPr>
        <w:t xml:space="preserve">or more </w:t>
      </w:r>
      <w:r w:rsidR="00410E09">
        <w:rPr>
          <w:sz w:val="28"/>
        </w:rPr>
        <w:t xml:space="preserve">improvement on classification </w:t>
      </w:r>
      <w:r w:rsidR="00C64BFC">
        <w:rPr>
          <w:sz w:val="28"/>
        </w:rPr>
        <w:t>accuracy to be success, or it should reach at least 75% classification accuracy after tuning model.</w:t>
      </w:r>
      <w:r>
        <w:rPr>
          <w:sz w:val="28"/>
        </w:rPr>
        <w:t xml:space="preserve"> </w:t>
      </w:r>
    </w:p>
    <w:p w14:paraId="19491A06" w14:textId="77777777" w:rsidR="0023647C" w:rsidRPr="001625D4" w:rsidRDefault="0023647C" w:rsidP="0023647C"/>
    <w:p w14:paraId="247805AA" w14:textId="77777777" w:rsidR="00D809AE" w:rsidRDefault="00D809AE" w:rsidP="00D809AE">
      <w:pPr>
        <w:pStyle w:val="Heading1"/>
      </w:pPr>
      <w:bookmarkStart w:id="48" w:name="_Toc17657752"/>
      <w:bookmarkStart w:id="49" w:name="_Toc20252187"/>
      <w:bookmarkEnd w:id="46"/>
      <w:r>
        <w:t>Project Solution</w:t>
      </w:r>
      <w:bookmarkEnd w:id="48"/>
      <w:r w:rsidR="008B38CC">
        <w:t xml:space="preserve"> Design</w:t>
      </w:r>
      <w:bookmarkEnd w:id="49"/>
    </w:p>
    <w:p w14:paraId="2B7E080D" w14:textId="77777777" w:rsidR="0023647C" w:rsidRDefault="0023647C" w:rsidP="003558E3">
      <w:pPr>
        <w:spacing w:after="144" w:line="226" w:lineRule="auto"/>
        <w:ind w:left="284" w:right="228" w:hanging="10"/>
        <w:rPr>
          <w:sz w:val="28"/>
        </w:rPr>
      </w:pPr>
      <w:r>
        <w:rPr>
          <w:sz w:val="28"/>
        </w:rPr>
        <w:t xml:space="preserve">The project should prepare the </w:t>
      </w:r>
      <w:r w:rsidR="00C64BFC">
        <w:rPr>
          <w:sz w:val="28"/>
        </w:rPr>
        <w:t xml:space="preserve">required image </w:t>
      </w:r>
      <w:r>
        <w:rPr>
          <w:sz w:val="28"/>
        </w:rPr>
        <w:t xml:space="preserve">dataset, then </w:t>
      </w:r>
      <w:r w:rsidR="00C64BFC">
        <w:rPr>
          <w:sz w:val="28"/>
        </w:rPr>
        <w:t xml:space="preserve">filter out the unfitted images, then construct the training </w:t>
      </w:r>
      <w:proofErr w:type="spellStart"/>
      <w:r w:rsidR="00C64BFC">
        <w:rPr>
          <w:sz w:val="28"/>
        </w:rPr>
        <w:t>dateset</w:t>
      </w:r>
      <w:proofErr w:type="spellEnd"/>
      <w:r w:rsidR="00C64BFC">
        <w:rPr>
          <w:sz w:val="28"/>
        </w:rPr>
        <w:t xml:space="preserve"> and test </w:t>
      </w:r>
      <w:r w:rsidR="00C64BFC">
        <w:rPr>
          <w:sz w:val="28"/>
        </w:rPr>
        <w:lastRenderedPageBreak/>
        <w:t>dataset, and then constructs deep-learning model</w:t>
      </w:r>
      <w:r w:rsidR="008B38CC">
        <w:rPr>
          <w:sz w:val="28"/>
        </w:rPr>
        <w:t xml:space="preserve"> and </w:t>
      </w:r>
      <w:r w:rsidR="00C64BFC">
        <w:rPr>
          <w:sz w:val="28"/>
        </w:rPr>
        <w:t>perform hyper-parameter tuning, and finally perform the comparison and select the final classification model</w:t>
      </w:r>
      <w:r w:rsidR="008B38CC">
        <w:rPr>
          <w:sz w:val="28"/>
        </w:rPr>
        <w:t xml:space="preserve"> to </w:t>
      </w:r>
      <w:r w:rsidR="00C64BFC">
        <w:rPr>
          <w:sz w:val="28"/>
        </w:rPr>
        <w:t>highest</w:t>
      </w:r>
      <w:r w:rsidR="008B38CC">
        <w:rPr>
          <w:sz w:val="28"/>
        </w:rPr>
        <w:t xml:space="preserve"> accuracy</w:t>
      </w:r>
      <w:r>
        <w:rPr>
          <w:sz w:val="28"/>
        </w:rPr>
        <w:t xml:space="preserve">. </w:t>
      </w:r>
    </w:p>
    <w:p w14:paraId="1D07A488" w14:textId="77777777" w:rsidR="008B38CC" w:rsidRDefault="008B38CC" w:rsidP="003558E3">
      <w:pPr>
        <w:spacing w:after="144" w:line="226" w:lineRule="auto"/>
        <w:ind w:left="284" w:right="228" w:hanging="10"/>
        <w:rPr>
          <w:sz w:val="28"/>
        </w:rPr>
      </w:pPr>
      <w:r>
        <w:rPr>
          <w:sz w:val="28"/>
        </w:rPr>
        <w:t>The project follows the supervised learning process as below.</w:t>
      </w:r>
    </w:p>
    <w:p w14:paraId="493FA5A9" w14:textId="77777777" w:rsidR="008B38CC" w:rsidRDefault="008B38CC" w:rsidP="008B38CC">
      <w:pPr>
        <w:spacing w:after="144" w:line="226" w:lineRule="auto"/>
        <w:ind w:left="10" w:right="228" w:hanging="10"/>
        <w:rPr>
          <w:sz w:val="28"/>
        </w:rPr>
      </w:pPr>
      <w:r>
        <w:rPr>
          <w:noProof/>
          <w:sz w:val="28"/>
        </w:rPr>
        <w:drawing>
          <wp:inline distT="0" distB="0" distL="0" distR="0" wp14:anchorId="03C76524" wp14:editId="137FC55C">
            <wp:extent cx="5486400" cy="3200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9C31D56" w14:textId="77777777" w:rsidR="008B38CC" w:rsidRPr="008B38CC" w:rsidRDefault="008B38CC" w:rsidP="008B38CC"/>
    <w:p w14:paraId="3D493705" w14:textId="77777777" w:rsidR="0023647C" w:rsidRDefault="0023647C" w:rsidP="001625D4"/>
    <w:p w14:paraId="3CD09F4C" w14:textId="77777777" w:rsidR="00D809AE" w:rsidRDefault="00D809AE" w:rsidP="00D809AE">
      <w:pPr>
        <w:pStyle w:val="Heading1"/>
      </w:pPr>
      <w:bookmarkStart w:id="50" w:name="_Toc17657753"/>
      <w:bookmarkStart w:id="51" w:name="_Toc20252188"/>
      <w:r>
        <w:t>Project Implementation</w:t>
      </w:r>
      <w:bookmarkEnd w:id="50"/>
      <w:bookmarkEnd w:id="51"/>
    </w:p>
    <w:p w14:paraId="2A7BF057" w14:textId="77777777" w:rsidR="00291D57" w:rsidRDefault="003558E3" w:rsidP="003558E3">
      <w:pPr>
        <w:spacing w:after="144" w:line="226" w:lineRule="auto"/>
        <w:ind w:left="284" w:right="228" w:hanging="10"/>
        <w:rPr>
          <w:sz w:val="28"/>
        </w:rPr>
      </w:pPr>
      <w:r>
        <w:rPr>
          <w:sz w:val="28"/>
        </w:rPr>
        <w:t xml:space="preserve">  </w:t>
      </w:r>
      <w:r w:rsidR="00291D57">
        <w:rPr>
          <w:sz w:val="28"/>
        </w:rPr>
        <w:t>The project performs the steps below.</w:t>
      </w:r>
    </w:p>
    <w:p w14:paraId="6FC00940" w14:textId="77777777" w:rsidR="001625D4" w:rsidRDefault="00763E86" w:rsidP="00EC66F1">
      <w:pPr>
        <w:pStyle w:val="ListParagraph"/>
        <w:numPr>
          <w:ilvl w:val="0"/>
          <w:numId w:val="3"/>
        </w:numPr>
        <w:rPr>
          <w:sz w:val="28"/>
          <w:szCs w:val="28"/>
        </w:rPr>
      </w:pPr>
      <w:r>
        <w:rPr>
          <w:sz w:val="28"/>
          <w:szCs w:val="28"/>
        </w:rPr>
        <w:t>Image</w:t>
      </w:r>
      <w:r w:rsidR="00EC66F1" w:rsidRPr="00F358EA">
        <w:rPr>
          <w:sz w:val="28"/>
          <w:szCs w:val="28"/>
        </w:rPr>
        <w:t xml:space="preserve"> Data Collection</w:t>
      </w:r>
    </w:p>
    <w:p w14:paraId="352FDFAD" w14:textId="77777777" w:rsidR="00B06CE5" w:rsidRPr="00B06CE5" w:rsidRDefault="00B06CE5" w:rsidP="00B06CE5">
      <w:pPr>
        <w:ind w:left="720"/>
        <w:rPr>
          <w:sz w:val="28"/>
          <w:szCs w:val="28"/>
        </w:rPr>
      </w:pPr>
      <w:r>
        <w:rPr>
          <w:sz w:val="28"/>
          <w:szCs w:val="28"/>
        </w:rPr>
        <w:t>We have tried the different ways to download the required image.</w:t>
      </w:r>
    </w:p>
    <w:p w14:paraId="08A4BA68" w14:textId="77777777" w:rsidR="00070B03" w:rsidRDefault="00C7415D" w:rsidP="00B06CE5">
      <w:pPr>
        <w:pStyle w:val="ListParagraph"/>
        <w:numPr>
          <w:ilvl w:val="1"/>
          <w:numId w:val="4"/>
        </w:numPr>
        <w:rPr>
          <w:sz w:val="28"/>
          <w:szCs w:val="28"/>
        </w:rPr>
      </w:pPr>
      <w:hyperlink r:id="rId14" w:history="1">
        <w:r w:rsidR="00B06CE5" w:rsidRPr="00F26E6D">
          <w:rPr>
            <w:rStyle w:val="Hyperlink"/>
            <w:sz w:val="28"/>
            <w:szCs w:val="28"/>
          </w:rPr>
          <w:t>https://www.pexels.com/api/</w:t>
        </w:r>
      </w:hyperlink>
    </w:p>
    <w:p w14:paraId="328FD0FE" w14:textId="77777777" w:rsidR="00B06CE5" w:rsidRDefault="000F2083" w:rsidP="00B06CE5">
      <w:pPr>
        <w:pStyle w:val="ListParagraph"/>
        <w:ind w:left="1440"/>
        <w:rPr>
          <w:sz w:val="28"/>
          <w:szCs w:val="28"/>
        </w:rPr>
      </w:pPr>
      <w:r>
        <w:rPr>
          <w:sz w:val="28"/>
          <w:szCs w:val="28"/>
        </w:rPr>
        <w:t xml:space="preserve">We first tried to download from pexel.com, and there is existing python </w:t>
      </w:r>
      <w:proofErr w:type="spellStart"/>
      <w:r w:rsidRPr="000F2083">
        <w:rPr>
          <w:sz w:val="28"/>
          <w:szCs w:val="28"/>
        </w:rPr>
        <w:t>PyPexels</w:t>
      </w:r>
      <w:proofErr w:type="spellEnd"/>
      <w:r>
        <w:rPr>
          <w:sz w:val="28"/>
          <w:szCs w:val="28"/>
        </w:rPr>
        <w:t xml:space="preserve"> package that can be utilized to download images. But there are some major drawbacks in this approach, firstly, there are limited files that can be downloaded every day (&lt;= 200)</w:t>
      </w:r>
      <w:r w:rsidR="00F62E84">
        <w:rPr>
          <w:sz w:val="28"/>
          <w:szCs w:val="28"/>
        </w:rPr>
        <w:t>, secondly, there</w:t>
      </w:r>
      <w:r>
        <w:rPr>
          <w:sz w:val="28"/>
          <w:szCs w:val="28"/>
        </w:rPr>
        <w:t xml:space="preserve"> is </w:t>
      </w:r>
      <w:r w:rsidR="00F62E84">
        <w:rPr>
          <w:sz w:val="28"/>
          <w:szCs w:val="28"/>
        </w:rPr>
        <w:t xml:space="preserve">no enough </w:t>
      </w:r>
      <w:r>
        <w:rPr>
          <w:sz w:val="28"/>
          <w:szCs w:val="28"/>
        </w:rPr>
        <w:t>images for our selected class i.e. c</w:t>
      </w:r>
      <w:r w:rsidR="00F62E84">
        <w:rPr>
          <w:sz w:val="28"/>
          <w:szCs w:val="28"/>
        </w:rPr>
        <w:t xml:space="preserve">at, bird and dog, and third, </w:t>
      </w:r>
      <w:r w:rsidR="00F62E84">
        <w:rPr>
          <w:sz w:val="28"/>
          <w:szCs w:val="28"/>
        </w:rPr>
        <w:lastRenderedPageBreak/>
        <w:t xml:space="preserve">and most serious, the image quality for our selected class is not good, and especially for bird and cat, many (&gt;50%) are irrelevant images. </w:t>
      </w:r>
    </w:p>
    <w:p w14:paraId="5251765E" w14:textId="77777777" w:rsidR="00B06CE5" w:rsidRDefault="00B06CE5" w:rsidP="00B06CE5">
      <w:pPr>
        <w:pStyle w:val="ListParagraph"/>
        <w:ind w:left="1440"/>
        <w:rPr>
          <w:sz w:val="28"/>
          <w:szCs w:val="28"/>
        </w:rPr>
      </w:pPr>
    </w:p>
    <w:p w14:paraId="1A36C2AD" w14:textId="77777777" w:rsidR="00F62E84" w:rsidRDefault="00F62E84" w:rsidP="00B06CE5">
      <w:pPr>
        <w:pStyle w:val="ListParagraph"/>
        <w:ind w:left="1440"/>
        <w:rPr>
          <w:sz w:val="28"/>
          <w:szCs w:val="28"/>
        </w:rPr>
      </w:pPr>
      <w:r>
        <w:rPr>
          <w:sz w:val="28"/>
          <w:szCs w:val="28"/>
        </w:rPr>
        <w:t>We have developed “</w:t>
      </w:r>
      <w:r w:rsidRPr="00F62E84">
        <w:rPr>
          <w:sz w:val="28"/>
          <w:szCs w:val="28"/>
        </w:rPr>
        <w:t>pyprexels.py</w:t>
      </w:r>
      <w:r>
        <w:rPr>
          <w:sz w:val="28"/>
          <w:szCs w:val="28"/>
        </w:rPr>
        <w:t>” application for testing and downloading images from the web site, and finally give up the solution based on reasons above.</w:t>
      </w:r>
    </w:p>
    <w:p w14:paraId="41D7281C" w14:textId="77777777" w:rsidR="00B06CE5" w:rsidRDefault="00C7415D" w:rsidP="00B06CE5">
      <w:pPr>
        <w:pStyle w:val="ListParagraph"/>
        <w:numPr>
          <w:ilvl w:val="1"/>
          <w:numId w:val="4"/>
        </w:numPr>
        <w:rPr>
          <w:sz w:val="28"/>
          <w:szCs w:val="28"/>
        </w:rPr>
      </w:pPr>
      <w:hyperlink r:id="rId15" w:history="1">
        <w:r w:rsidR="00B06CE5" w:rsidRPr="00F26E6D">
          <w:rPr>
            <w:rStyle w:val="Hyperlink"/>
            <w:sz w:val="28"/>
            <w:szCs w:val="28"/>
          </w:rPr>
          <w:t>https://snappygoat.com</w:t>
        </w:r>
      </w:hyperlink>
    </w:p>
    <w:p w14:paraId="762A9C06" w14:textId="77777777" w:rsidR="00F62E84" w:rsidRDefault="00F62E84" w:rsidP="00F62E84">
      <w:pPr>
        <w:pStyle w:val="ListParagraph"/>
        <w:ind w:left="1440"/>
        <w:rPr>
          <w:sz w:val="28"/>
          <w:szCs w:val="28"/>
        </w:rPr>
      </w:pPr>
      <w:r>
        <w:rPr>
          <w:sz w:val="28"/>
          <w:szCs w:val="28"/>
        </w:rPr>
        <w:t>Next, we choose “snappygoat.com” and develop “</w:t>
      </w:r>
      <w:r w:rsidRPr="00F62E84">
        <w:rPr>
          <w:sz w:val="28"/>
          <w:szCs w:val="28"/>
        </w:rPr>
        <w:t>searchimg.py</w:t>
      </w:r>
      <w:r>
        <w:rPr>
          <w:sz w:val="28"/>
          <w:szCs w:val="28"/>
        </w:rPr>
        <w:t>” to download images, but still encounter the issues. First, the images for each class are not enough (&lt;1000), second, some of the images are irrelevant, third, and most serious, the images are not truly royalty free. And we have to pay the fee in order to use these images for free. So we also give up this solution.</w:t>
      </w:r>
    </w:p>
    <w:p w14:paraId="5BB09AEC" w14:textId="77777777" w:rsidR="00F62E84" w:rsidRDefault="00F62E84" w:rsidP="00F62E84">
      <w:pPr>
        <w:pStyle w:val="ListParagraph"/>
        <w:ind w:left="1440"/>
        <w:rPr>
          <w:sz w:val="28"/>
          <w:szCs w:val="28"/>
        </w:rPr>
      </w:pPr>
    </w:p>
    <w:p w14:paraId="21343C9B" w14:textId="77777777" w:rsidR="00B06CE5" w:rsidRDefault="00C7415D" w:rsidP="00B06CE5">
      <w:pPr>
        <w:pStyle w:val="ListParagraph"/>
        <w:numPr>
          <w:ilvl w:val="1"/>
          <w:numId w:val="4"/>
        </w:numPr>
        <w:rPr>
          <w:sz w:val="28"/>
          <w:szCs w:val="28"/>
        </w:rPr>
      </w:pPr>
      <w:hyperlink r:id="rId16" w:history="1">
        <w:r w:rsidR="00B06CE5" w:rsidRPr="00F26E6D">
          <w:rPr>
            <w:rStyle w:val="Hyperlink"/>
            <w:sz w:val="28"/>
            <w:szCs w:val="28"/>
          </w:rPr>
          <w:t>https://www.dreamstime.com</w:t>
        </w:r>
      </w:hyperlink>
    </w:p>
    <w:p w14:paraId="6C05DD39" w14:textId="77777777" w:rsidR="00B06CE5" w:rsidRDefault="00F62E84" w:rsidP="00B06CE5">
      <w:pPr>
        <w:pStyle w:val="ListParagraph"/>
        <w:ind w:left="1440"/>
        <w:rPr>
          <w:sz w:val="28"/>
          <w:szCs w:val="28"/>
        </w:rPr>
      </w:pPr>
      <w:r>
        <w:rPr>
          <w:sz w:val="28"/>
          <w:szCs w:val="28"/>
        </w:rPr>
        <w:t>This is the solution we are using in the project. The site “dreamstime.com” not only provides the enough images but also most of images</w:t>
      </w:r>
      <w:r w:rsidR="0005141A">
        <w:rPr>
          <w:sz w:val="28"/>
          <w:szCs w:val="28"/>
        </w:rPr>
        <w:t xml:space="preserve"> from our search</w:t>
      </w:r>
      <w:r>
        <w:rPr>
          <w:sz w:val="28"/>
          <w:szCs w:val="28"/>
        </w:rPr>
        <w:t xml:space="preserve"> are very good to </w:t>
      </w:r>
      <w:r w:rsidR="0005141A">
        <w:rPr>
          <w:sz w:val="28"/>
          <w:szCs w:val="28"/>
        </w:rPr>
        <w:t>be the candidate image data for the project. And we also learn that the images from “dreamstime.com” are truly royalty free for the project without any charge.</w:t>
      </w:r>
    </w:p>
    <w:p w14:paraId="3804C885" w14:textId="77777777" w:rsidR="0005141A" w:rsidRDefault="0005141A" w:rsidP="00B06CE5">
      <w:pPr>
        <w:pStyle w:val="ListParagraph"/>
        <w:ind w:left="1440"/>
        <w:rPr>
          <w:sz w:val="28"/>
          <w:szCs w:val="28"/>
        </w:rPr>
      </w:pPr>
    </w:p>
    <w:p w14:paraId="2A8D770D" w14:textId="77777777" w:rsidR="0005141A" w:rsidRDefault="0005141A" w:rsidP="00B06CE5">
      <w:pPr>
        <w:pStyle w:val="ListParagraph"/>
        <w:ind w:left="1440"/>
        <w:rPr>
          <w:sz w:val="28"/>
          <w:szCs w:val="28"/>
        </w:rPr>
      </w:pPr>
      <w:r>
        <w:rPr>
          <w:sz w:val="28"/>
          <w:szCs w:val="28"/>
        </w:rPr>
        <w:t>We develop “</w:t>
      </w:r>
      <w:r w:rsidRPr="0005141A">
        <w:rPr>
          <w:sz w:val="28"/>
          <w:szCs w:val="28"/>
        </w:rPr>
        <w:t>getpubimg.py</w:t>
      </w:r>
      <w:r>
        <w:rPr>
          <w:sz w:val="28"/>
          <w:szCs w:val="28"/>
        </w:rPr>
        <w:t>” application to download all the images for the project, and each class has 1200 images.</w:t>
      </w:r>
      <w:r w:rsidR="00CF6A44">
        <w:rPr>
          <w:sz w:val="28"/>
          <w:szCs w:val="28"/>
        </w:rPr>
        <w:t xml:space="preserve"> We adopt selenium to implement the solution, since the web site html content is embedded in the script and cannot be parsed by html parser such as </w:t>
      </w:r>
      <w:proofErr w:type="spellStart"/>
      <w:r w:rsidR="00CF6A44" w:rsidRPr="00CF6A44">
        <w:rPr>
          <w:sz w:val="28"/>
          <w:szCs w:val="28"/>
        </w:rPr>
        <w:t>BeautifulSoup</w:t>
      </w:r>
      <w:proofErr w:type="spellEnd"/>
      <w:r w:rsidR="00CF6A44">
        <w:rPr>
          <w:sz w:val="28"/>
          <w:szCs w:val="28"/>
        </w:rPr>
        <w:t xml:space="preserve">. Also the web site takes certain measures to prevent auto-download scrapper, and we use the timer to wait for 15 seconds after clicking next page link to bypass the restriction. </w:t>
      </w:r>
    </w:p>
    <w:p w14:paraId="101CF44F" w14:textId="77777777" w:rsidR="0005141A" w:rsidRDefault="0005141A" w:rsidP="00B06CE5">
      <w:pPr>
        <w:pStyle w:val="ListParagraph"/>
        <w:ind w:left="1440"/>
        <w:rPr>
          <w:sz w:val="28"/>
          <w:szCs w:val="28"/>
        </w:rPr>
      </w:pPr>
      <w:r>
        <w:rPr>
          <w:sz w:val="28"/>
          <w:szCs w:val="28"/>
        </w:rPr>
        <w:t xml:space="preserve"> </w:t>
      </w:r>
    </w:p>
    <w:p w14:paraId="41D53239" w14:textId="77777777" w:rsidR="00DD5550" w:rsidRDefault="00DD5550" w:rsidP="00B06CE5">
      <w:pPr>
        <w:pStyle w:val="ListParagraph"/>
        <w:ind w:left="1440"/>
        <w:rPr>
          <w:sz w:val="28"/>
          <w:szCs w:val="28"/>
        </w:rPr>
      </w:pPr>
    </w:p>
    <w:p w14:paraId="2AF47F0A" w14:textId="77777777" w:rsidR="00EC66F1" w:rsidRDefault="00EC66F1" w:rsidP="00EC66F1">
      <w:pPr>
        <w:pStyle w:val="ListParagraph"/>
        <w:numPr>
          <w:ilvl w:val="0"/>
          <w:numId w:val="3"/>
        </w:numPr>
        <w:rPr>
          <w:sz w:val="28"/>
          <w:szCs w:val="28"/>
        </w:rPr>
      </w:pPr>
      <w:r w:rsidRPr="00F358EA">
        <w:rPr>
          <w:sz w:val="28"/>
          <w:szCs w:val="28"/>
        </w:rPr>
        <w:lastRenderedPageBreak/>
        <w:t>Pre-Processing</w:t>
      </w:r>
    </w:p>
    <w:p w14:paraId="00BA5D4E" w14:textId="77777777" w:rsidR="00DD5550" w:rsidRDefault="00DD5550" w:rsidP="00DD5550">
      <w:pPr>
        <w:ind w:left="720"/>
        <w:rPr>
          <w:sz w:val="28"/>
          <w:szCs w:val="28"/>
        </w:rPr>
      </w:pPr>
      <w:r>
        <w:rPr>
          <w:sz w:val="28"/>
          <w:szCs w:val="28"/>
        </w:rPr>
        <w:t>We have performed the following steps to filter irrelevant images.</w:t>
      </w:r>
    </w:p>
    <w:p w14:paraId="089A356F" w14:textId="77777777" w:rsidR="00DD5550" w:rsidRDefault="00DD5550" w:rsidP="00DD5550">
      <w:pPr>
        <w:ind w:left="720"/>
        <w:rPr>
          <w:sz w:val="28"/>
          <w:szCs w:val="28"/>
        </w:rPr>
      </w:pPr>
      <w:r>
        <w:rPr>
          <w:sz w:val="28"/>
          <w:szCs w:val="28"/>
        </w:rPr>
        <w:t>2-1</w:t>
      </w:r>
      <w:r>
        <w:rPr>
          <w:sz w:val="28"/>
          <w:szCs w:val="28"/>
        </w:rPr>
        <w:tab/>
        <w:t>Remov</w:t>
      </w:r>
      <w:r w:rsidR="00DC4119">
        <w:rPr>
          <w:sz w:val="28"/>
          <w:szCs w:val="28"/>
        </w:rPr>
        <w:t>e</w:t>
      </w:r>
      <w:r>
        <w:rPr>
          <w:sz w:val="28"/>
          <w:szCs w:val="28"/>
        </w:rPr>
        <w:t xml:space="preserve"> empty images</w:t>
      </w:r>
    </w:p>
    <w:p w14:paraId="1F008A5E" w14:textId="77777777" w:rsidR="00DD5550" w:rsidRDefault="00DD5550" w:rsidP="00DD5550">
      <w:pPr>
        <w:ind w:left="1418"/>
        <w:rPr>
          <w:sz w:val="28"/>
          <w:szCs w:val="28"/>
        </w:rPr>
      </w:pPr>
      <w:r>
        <w:rPr>
          <w:sz w:val="28"/>
          <w:szCs w:val="28"/>
        </w:rPr>
        <w:tab/>
        <w:t>We noticed some of the image files contains only blank images, so all these images are removed.</w:t>
      </w:r>
    </w:p>
    <w:p w14:paraId="72C8E91C" w14:textId="77777777" w:rsidR="00DD5550" w:rsidRDefault="00DD5550" w:rsidP="00DD5550">
      <w:pPr>
        <w:ind w:left="720"/>
        <w:rPr>
          <w:sz w:val="28"/>
          <w:szCs w:val="28"/>
        </w:rPr>
      </w:pPr>
      <w:r>
        <w:rPr>
          <w:sz w:val="28"/>
          <w:szCs w:val="28"/>
        </w:rPr>
        <w:t>2-2</w:t>
      </w:r>
      <w:r>
        <w:rPr>
          <w:sz w:val="28"/>
          <w:szCs w:val="28"/>
        </w:rPr>
        <w:tab/>
      </w:r>
      <w:r w:rsidR="00DC4119">
        <w:rPr>
          <w:sz w:val="28"/>
          <w:szCs w:val="28"/>
        </w:rPr>
        <w:t>Save image data and class labels</w:t>
      </w:r>
    </w:p>
    <w:p w14:paraId="20A3DF22" w14:textId="77777777" w:rsidR="00DC4119" w:rsidRPr="00DD5550" w:rsidRDefault="00DC4119" w:rsidP="009C180F">
      <w:pPr>
        <w:ind w:left="1418"/>
        <w:rPr>
          <w:sz w:val="28"/>
          <w:szCs w:val="28"/>
        </w:rPr>
      </w:pPr>
      <w:r>
        <w:rPr>
          <w:sz w:val="28"/>
          <w:szCs w:val="28"/>
        </w:rPr>
        <w:tab/>
        <w:t>We develop “</w:t>
      </w:r>
      <w:r w:rsidRPr="00DC4119">
        <w:rPr>
          <w:sz w:val="28"/>
          <w:szCs w:val="28"/>
        </w:rPr>
        <w:t>HDF5_Convertor.py</w:t>
      </w:r>
      <w:r>
        <w:rPr>
          <w:sz w:val="28"/>
          <w:szCs w:val="28"/>
        </w:rPr>
        <w:t xml:space="preserve">” to </w:t>
      </w:r>
      <w:r w:rsidR="009C180F">
        <w:rPr>
          <w:sz w:val="28"/>
          <w:szCs w:val="28"/>
        </w:rPr>
        <w:t>read images file</w:t>
      </w:r>
      <w:r w:rsidR="0034187A">
        <w:rPr>
          <w:sz w:val="28"/>
          <w:szCs w:val="28"/>
        </w:rPr>
        <w:t xml:space="preserve">, convert its resolution to 128x128, </w:t>
      </w:r>
      <w:r w:rsidR="009C180F">
        <w:rPr>
          <w:sz w:val="28"/>
          <w:szCs w:val="28"/>
        </w:rPr>
        <w:t>and save its content and class label to “</w:t>
      </w:r>
      <w:r w:rsidR="00210D62" w:rsidRPr="00210D62">
        <w:rPr>
          <w:sz w:val="28"/>
          <w:szCs w:val="28"/>
        </w:rPr>
        <w:t>data128.h5</w:t>
      </w:r>
      <w:r w:rsidR="009C180F">
        <w:rPr>
          <w:sz w:val="28"/>
          <w:szCs w:val="28"/>
        </w:rPr>
        <w:t>”</w:t>
      </w:r>
      <w:r w:rsidR="00210D62">
        <w:rPr>
          <w:sz w:val="28"/>
          <w:szCs w:val="28"/>
        </w:rPr>
        <w:t xml:space="preserve"> hdf5 format file.</w:t>
      </w:r>
    </w:p>
    <w:p w14:paraId="49B3D246" w14:textId="77777777" w:rsidR="00DD5550" w:rsidRDefault="00210D62" w:rsidP="00210D62">
      <w:pPr>
        <w:ind w:left="1418"/>
        <w:rPr>
          <w:sz w:val="28"/>
          <w:szCs w:val="28"/>
        </w:rPr>
      </w:pPr>
      <w:r>
        <w:rPr>
          <w:sz w:val="28"/>
          <w:szCs w:val="28"/>
        </w:rPr>
        <w:t>During this process, we also filter out the images which does not have low validation results based on different reasons blow. We develop “</w:t>
      </w:r>
      <w:r w:rsidRPr="00210D62">
        <w:rPr>
          <w:sz w:val="28"/>
          <w:szCs w:val="28"/>
        </w:rPr>
        <w:t>HDF5_Convertor_optimize_img.py</w:t>
      </w:r>
      <w:r>
        <w:rPr>
          <w:sz w:val="28"/>
          <w:szCs w:val="28"/>
        </w:rPr>
        <w:t>” to read all available image files, and “</w:t>
      </w:r>
      <w:r w:rsidRPr="00210D62">
        <w:rPr>
          <w:sz w:val="28"/>
          <w:szCs w:val="28"/>
        </w:rPr>
        <w:t>PSUPR_CA2_optimize_img.py</w:t>
      </w:r>
      <w:r>
        <w:rPr>
          <w:sz w:val="28"/>
          <w:szCs w:val="28"/>
        </w:rPr>
        <w:t>” to validate the image with pre-built model. The pre-built model weight parameters are loaded from “</w:t>
      </w:r>
      <w:r w:rsidRPr="00210D62">
        <w:rPr>
          <w:sz w:val="28"/>
          <w:szCs w:val="28"/>
        </w:rPr>
        <w:t>PRMLS_CA2_74.</w:t>
      </w:r>
      <w:proofErr w:type="gramStart"/>
      <w:r w:rsidRPr="00210D62">
        <w:rPr>
          <w:sz w:val="28"/>
          <w:szCs w:val="28"/>
        </w:rPr>
        <w:t>54.hdf</w:t>
      </w:r>
      <w:proofErr w:type="gramEnd"/>
      <w:r w:rsidRPr="00210D62">
        <w:rPr>
          <w:sz w:val="28"/>
          <w:szCs w:val="28"/>
        </w:rPr>
        <w:t>5</w:t>
      </w:r>
      <w:r>
        <w:rPr>
          <w:sz w:val="28"/>
          <w:szCs w:val="28"/>
        </w:rPr>
        <w:t>” file. All images with below 0.1 prediction probability are recorded to “</w:t>
      </w:r>
      <w:r w:rsidRPr="00210D62">
        <w:rPr>
          <w:sz w:val="28"/>
          <w:szCs w:val="28"/>
        </w:rPr>
        <w:t>unfit_list.txt</w:t>
      </w:r>
      <w:r>
        <w:rPr>
          <w:sz w:val="28"/>
          <w:szCs w:val="28"/>
        </w:rPr>
        <w:t>”, and thus be filtered out in “</w:t>
      </w:r>
      <w:r w:rsidRPr="00DC4119">
        <w:rPr>
          <w:sz w:val="28"/>
          <w:szCs w:val="28"/>
        </w:rPr>
        <w:t>HDF5_Convertor.py</w:t>
      </w:r>
      <w:r>
        <w:rPr>
          <w:sz w:val="28"/>
          <w:szCs w:val="28"/>
        </w:rPr>
        <w:t>” process.</w:t>
      </w:r>
    </w:p>
    <w:p w14:paraId="1296A6BE" w14:textId="67CEED4E" w:rsidR="00210D62" w:rsidRDefault="00210D62" w:rsidP="00210D62">
      <w:pPr>
        <w:pStyle w:val="ListParagraph"/>
        <w:numPr>
          <w:ilvl w:val="0"/>
          <w:numId w:val="5"/>
        </w:numPr>
        <w:rPr>
          <w:sz w:val="28"/>
          <w:szCs w:val="28"/>
        </w:rPr>
      </w:pPr>
      <w:del w:id="52" w:author="Jacky Tan" w:date="2019-09-22T15:29:00Z">
        <w:r w:rsidDel="00946410">
          <w:rPr>
            <w:sz w:val="28"/>
            <w:szCs w:val="28"/>
          </w:rPr>
          <w:delText>Dark background</w:delText>
        </w:r>
      </w:del>
      <w:ins w:id="53" w:author="Jacky Tan" w:date="2019-09-22T15:30:00Z">
        <w:r w:rsidR="00A62F99">
          <w:rPr>
            <w:sz w:val="28"/>
            <w:szCs w:val="28"/>
          </w:rPr>
          <w:t>Target</w:t>
        </w:r>
      </w:ins>
      <w:ins w:id="54" w:author="Jacky Tan" w:date="2019-09-22T15:46:00Z">
        <w:r w:rsidR="00866AA9">
          <w:rPr>
            <w:sz w:val="28"/>
            <w:szCs w:val="28"/>
          </w:rPr>
          <w:t xml:space="preserve">s </w:t>
        </w:r>
      </w:ins>
      <w:ins w:id="55" w:author="Jacky Tan" w:date="2019-09-22T15:31:00Z">
        <w:r w:rsidR="00A62F99">
          <w:rPr>
            <w:sz w:val="28"/>
            <w:szCs w:val="28"/>
          </w:rPr>
          <w:t>blend</w:t>
        </w:r>
      </w:ins>
      <w:ins w:id="56" w:author="Jacky Tan" w:date="2019-09-22T15:33:00Z">
        <w:r w:rsidR="00A615D1">
          <w:rPr>
            <w:sz w:val="28"/>
            <w:szCs w:val="28"/>
          </w:rPr>
          <w:t>ed</w:t>
        </w:r>
      </w:ins>
      <w:ins w:id="57" w:author="Jacky Tan" w:date="2019-09-22T15:31:00Z">
        <w:r w:rsidR="00A62F99">
          <w:rPr>
            <w:sz w:val="28"/>
            <w:szCs w:val="28"/>
          </w:rPr>
          <w:t xml:space="preserve"> into their environment because of their camouflaged coat </w:t>
        </w:r>
      </w:ins>
      <w:ins w:id="58" w:author="Jacky Tan" w:date="2019-09-22T15:32:00Z">
        <w:r w:rsidR="00A62F99">
          <w:rPr>
            <w:sz w:val="28"/>
            <w:szCs w:val="28"/>
          </w:rPr>
          <w:t>colour</w:t>
        </w:r>
      </w:ins>
    </w:p>
    <w:p w14:paraId="0872C845" w14:textId="08760A56" w:rsidR="002E2815" w:rsidRDefault="00BD2830" w:rsidP="002E2815">
      <w:pPr>
        <w:pStyle w:val="ListParagraph"/>
        <w:ind w:left="1778"/>
        <w:rPr>
          <w:sz w:val="28"/>
          <w:szCs w:val="28"/>
        </w:rPr>
      </w:pPr>
      <w:r>
        <w:rPr>
          <w:noProof/>
        </w:rPr>
        <w:lastRenderedPageBreak/>
        <w:drawing>
          <wp:inline distT="0" distB="0" distL="0" distR="0" wp14:anchorId="72E78DDE" wp14:editId="6C2FFFD2">
            <wp:extent cx="1824990" cy="27432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24990" cy="2743200"/>
                    </a:xfrm>
                    <a:prstGeom prst="rect">
                      <a:avLst/>
                    </a:prstGeom>
                    <a:noFill/>
                    <a:ln>
                      <a:noFill/>
                    </a:ln>
                  </pic:spPr>
                </pic:pic>
              </a:graphicData>
            </a:graphic>
          </wp:inline>
        </w:drawing>
      </w:r>
    </w:p>
    <w:p w14:paraId="7408A415" w14:textId="77777777" w:rsidR="002E2815" w:rsidRDefault="002E2815" w:rsidP="002E2815">
      <w:pPr>
        <w:pStyle w:val="ListParagraph"/>
        <w:ind w:left="1778"/>
        <w:rPr>
          <w:sz w:val="28"/>
          <w:szCs w:val="28"/>
        </w:rPr>
      </w:pPr>
    </w:p>
    <w:p w14:paraId="38877C4C" w14:textId="33774036" w:rsidR="00210D62" w:rsidRDefault="00A615D1" w:rsidP="00210D62">
      <w:pPr>
        <w:pStyle w:val="ListParagraph"/>
        <w:numPr>
          <w:ilvl w:val="0"/>
          <w:numId w:val="5"/>
        </w:numPr>
        <w:rPr>
          <w:sz w:val="28"/>
          <w:szCs w:val="28"/>
        </w:rPr>
      </w:pPr>
      <w:ins w:id="59" w:author="Jacky Tan" w:date="2019-09-22T15:32:00Z">
        <w:r>
          <w:rPr>
            <w:sz w:val="28"/>
            <w:szCs w:val="28"/>
          </w:rPr>
          <w:t xml:space="preserve">Targets </w:t>
        </w:r>
      </w:ins>
      <w:ins w:id="60" w:author="Jacky Tan" w:date="2019-09-22T15:33:00Z">
        <w:r>
          <w:rPr>
            <w:sz w:val="28"/>
            <w:szCs w:val="28"/>
          </w:rPr>
          <w:t>dressed in human attire</w:t>
        </w:r>
      </w:ins>
    </w:p>
    <w:p w14:paraId="00E72F96" w14:textId="72DE0C48" w:rsidR="00BD2830" w:rsidRDefault="002E3F5C" w:rsidP="00BD2830">
      <w:pPr>
        <w:pStyle w:val="ListParagraph"/>
        <w:ind w:left="1778"/>
        <w:rPr>
          <w:sz w:val="28"/>
          <w:szCs w:val="28"/>
        </w:rPr>
      </w:pPr>
      <w:r>
        <w:rPr>
          <w:noProof/>
        </w:rPr>
        <w:drawing>
          <wp:inline distT="0" distB="0" distL="0" distR="0" wp14:anchorId="7A4DC3DC" wp14:editId="33A8EECD">
            <wp:extent cx="18288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28800" cy="2743200"/>
                    </a:xfrm>
                    <a:prstGeom prst="rect">
                      <a:avLst/>
                    </a:prstGeom>
                    <a:noFill/>
                    <a:ln>
                      <a:noFill/>
                    </a:ln>
                  </pic:spPr>
                </pic:pic>
              </a:graphicData>
            </a:graphic>
          </wp:inline>
        </w:drawing>
      </w:r>
    </w:p>
    <w:p w14:paraId="25486B79" w14:textId="77777777" w:rsidR="00BD2830" w:rsidRDefault="00BD2830" w:rsidP="00BD2830">
      <w:pPr>
        <w:pStyle w:val="ListParagraph"/>
        <w:ind w:left="1778"/>
        <w:rPr>
          <w:sz w:val="28"/>
          <w:szCs w:val="28"/>
        </w:rPr>
      </w:pPr>
    </w:p>
    <w:p w14:paraId="748CE8F6" w14:textId="4B8A0FE1" w:rsidR="00A615D1" w:rsidRDefault="00A615D1" w:rsidP="00210D62">
      <w:pPr>
        <w:pStyle w:val="ListParagraph"/>
        <w:numPr>
          <w:ilvl w:val="0"/>
          <w:numId w:val="5"/>
        </w:numPr>
        <w:rPr>
          <w:sz w:val="28"/>
          <w:szCs w:val="28"/>
        </w:rPr>
      </w:pPr>
      <w:ins w:id="61" w:author="Jacky Tan" w:date="2019-09-22T15:34:00Z">
        <w:r>
          <w:rPr>
            <w:sz w:val="28"/>
            <w:szCs w:val="28"/>
          </w:rPr>
          <w:t>Target</w:t>
        </w:r>
      </w:ins>
      <w:ins w:id="62" w:author="Jacky Tan" w:date="2019-09-22T15:46:00Z">
        <w:r w:rsidR="00866AA9">
          <w:rPr>
            <w:sz w:val="28"/>
            <w:szCs w:val="28"/>
          </w:rPr>
          <w:t xml:space="preserve"> images </w:t>
        </w:r>
      </w:ins>
      <w:ins w:id="63" w:author="Jacky Tan" w:date="2019-09-22T15:34:00Z">
        <w:r>
          <w:rPr>
            <w:sz w:val="28"/>
            <w:szCs w:val="28"/>
          </w:rPr>
          <w:t xml:space="preserve">are either </w:t>
        </w:r>
      </w:ins>
      <w:ins w:id="64" w:author="Jacky Tan" w:date="2019-09-22T15:35:00Z">
        <w:r>
          <w:rPr>
            <w:sz w:val="28"/>
            <w:szCs w:val="28"/>
          </w:rPr>
          <w:t>drawings or cartoons</w:t>
        </w:r>
      </w:ins>
    </w:p>
    <w:p w14:paraId="0A900FF8" w14:textId="33786FB5" w:rsidR="002E3F5C" w:rsidRDefault="00927714" w:rsidP="002E3F5C">
      <w:pPr>
        <w:pStyle w:val="ListParagraph"/>
        <w:ind w:left="1778"/>
        <w:rPr>
          <w:sz w:val="28"/>
          <w:szCs w:val="28"/>
        </w:rPr>
      </w:pPr>
      <w:r>
        <w:rPr>
          <w:noProof/>
        </w:rPr>
        <w:lastRenderedPageBreak/>
        <w:drawing>
          <wp:inline distT="0" distB="0" distL="0" distR="0" wp14:anchorId="09A742B6" wp14:editId="1217BB48">
            <wp:extent cx="2438400" cy="20154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38400" cy="2015490"/>
                    </a:xfrm>
                    <a:prstGeom prst="rect">
                      <a:avLst/>
                    </a:prstGeom>
                    <a:noFill/>
                    <a:ln>
                      <a:noFill/>
                    </a:ln>
                  </pic:spPr>
                </pic:pic>
              </a:graphicData>
            </a:graphic>
          </wp:inline>
        </w:drawing>
      </w:r>
    </w:p>
    <w:p w14:paraId="3C844875" w14:textId="77777777" w:rsidR="002E3F5C" w:rsidRDefault="002E3F5C" w:rsidP="002E3F5C">
      <w:pPr>
        <w:pStyle w:val="ListParagraph"/>
        <w:ind w:left="1778"/>
        <w:rPr>
          <w:sz w:val="28"/>
          <w:szCs w:val="28"/>
        </w:rPr>
      </w:pPr>
    </w:p>
    <w:p w14:paraId="33F6CB64" w14:textId="7B1F4CB6" w:rsidR="00294047" w:rsidRDefault="00076582" w:rsidP="00210D62">
      <w:pPr>
        <w:pStyle w:val="ListParagraph"/>
        <w:numPr>
          <w:ilvl w:val="0"/>
          <w:numId w:val="5"/>
        </w:numPr>
        <w:rPr>
          <w:sz w:val="28"/>
          <w:szCs w:val="28"/>
        </w:rPr>
      </w:pPr>
      <w:ins w:id="65" w:author="Jacky Tan" w:date="2019-09-22T15:35:00Z">
        <w:r>
          <w:rPr>
            <w:sz w:val="28"/>
            <w:szCs w:val="28"/>
          </w:rPr>
          <w:t xml:space="preserve">Images are </w:t>
        </w:r>
      </w:ins>
      <w:ins w:id="66" w:author="Jacky Tan" w:date="2019-09-22T15:36:00Z">
        <w:r>
          <w:rPr>
            <w:sz w:val="28"/>
            <w:szCs w:val="28"/>
          </w:rPr>
          <w:t>not of the targets</w:t>
        </w:r>
      </w:ins>
    </w:p>
    <w:p w14:paraId="7ACECC23" w14:textId="53A8433C" w:rsidR="00687FBB" w:rsidRDefault="00941375" w:rsidP="00687FBB">
      <w:pPr>
        <w:pStyle w:val="ListParagraph"/>
        <w:ind w:left="1778"/>
        <w:rPr>
          <w:sz w:val="28"/>
          <w:szCs w:val="28"/>
        </w:rPr>
      </w:pPr>
      <w:r>
        <w:rPr>
          <w:noProof/>
        </w:rPr>
        <w:drawing>
          <wp:inline distT="0" distB="0" distL="0" distR="0" wp14:anchorId="1376F3F6" wp14:editId="5793942C">
            <wp:extent cx="2438400" cy="1623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38400" cy="1623060"/>
                    </a:xfrm>
                    <a:prstGeom prst="rect">
                      <a:avLst/>
                    </a:prstGeom>
                    <a:noFill/>
                    <a:ln>
                      <a:noFill/>
                    </a:ln>
                  </pic:spPr>
                </pic:pic>
              </a:graphicData>
            </a:graphic>
          </wp:inline>
        </w:drawing>
      </w:r>
    </w:p>
    <w:p w14:paraId="73213990" w14:textId="77777777" w:rsidR="00687FBB" w:rsidRDefault="00687FBB" w:rsidP="00687FBB">
      <w:pPr>
        <w:pStyle w:val="ListParagraph"/>
        <w:ind w:left="1778"/>
        <w:rPr>
          <w:sz w:val="28"/>
          <w:szCs w:val="28"/>
        </w:rPr>
      </w:pPr>
    </w:p>
    <w:p w14:paraId="352EA167" w14:textId="79283A2C" w:rsidR="00076582" w:rsidRDefault="00866AA9" w:rsidP="00210D62">
      <w:pPr>
        <w:pStyle w:val="ListParagraph"/>
        <w:numPr>
          <w:ilvl w:val="0"/>
          <w:numId w:val="5"/>
        </w:numPr>
        <w:rPr>
          <w:sz w:val="28"/>
          <w:szCs w:val="28"/>
        </w:rPr>
      </w:pPr>
      <w:ins w:id="67" w:author="Jacky Tan" w:date="2019-09-22T15:45:00Z">
        <w:r>
          <w:rPr>
            <w:sz w:val="28"/>
            <w:szCs w:val="28"/>
          </w:rPr>
          <w:t xml:space="preserve">Targets are obscured </w:t>
        </w:r>
      </w:ins>
      <w:ins w:id="68" w:author="Jacky Tan" w:date="2019-09-22T15:46:00Z">
        <w:r>
          <w:rPr>
            <w:sz w:val="28"/>
            <w:szCs w:val="28"/>
          </w:rPr>
          <w:t>by objects</w:t>
        </w:r>
      </w:ins>
      <w:ins w:id="69" w:author="Jacky Tan" w:date="2019-09-22T15:51:00Z">
        <w:r w:rsidR="005A4A27">
          <w:rPr>
            <w:sz w:val="28"/>
            <w:szCs w:val="28"/>
          </w:rPr>
          <w:t xml:space="preserve"> (e.g., tree branches)</w:t>
        </w:r>
      </w:ins>
    </w:p>
    <w:p w14:paraId="174CA0F9" w14:textId="5F051767" w:rsidR="00941375" w:rsidRDefault="00FA14CC" w:rsidP="00941375">
      <w:pPr>
        <w:pStyle w:val="ListParagraph"/>
        <w:ind w:left="1778"/>
        <w:rPr>
          <w:sz w:val="28"/>
          <w:szCs w:val="28"/>
        </w:rPr>
      </w:pPr>
      <w:r>
        <w:rPr>
          <w:noProof/>
        </w:rPr>
        <w:drawing>
          <wp:inline distT="0" distB="0" distL="0" distR="0" wp14:anchorId="51C65F42" wp14:editId="58E4DD27">
            <wp:extent cx="2438400" cy="14897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38400" cy="1489710"/>
                    </a:xfrm>
                    <a:prstGeom prst="rect">
                      <a:avLst/>
                    </a:prstGeom>
                    <a:noFill/>
                    <a:ln>
                      <a:noFill/>
                    </a:ln>
                  </pic:spPr>
                </pic:pic>
              </a:graphicData>
            </a:graphic>
          </wp:inline>
        </w:drawing>
      </w:r>
    </w:p>
    <w:p w14:paraId="28A6BC03" w14:textId="77777777" w:rsidR="00941375" w:rsidRDefault="00941375" w:rsidP="00941375">
      <w:pPr>
        <w:pStyle w:val="ListParagraph"/>
        <w:ind w:left="1778"/>
        <w:rPr>
          <w:sz w:val="28"/>
          <w:szCs w:val="28"/>
        </w:rPr>
      </w:pPr>
    </w:p>
    <w:p w14:paraId="485E71C7" w14:textId="615FBC62" w:rsidR="005A4A27" w:rsidRDefault="005A4A27" w:rsidP="00210D62">
      <w:pPr>
        <w:pStyle w:val="ListParagraph"/>
        <w:numPr>
          <w:ilvl w:val="0"/>
          <w:numId w:val="5"/>
        </w:numPr>
        <w:rPr>
          <w:sz w:val="28"/>
          <w:szCs w:val="28"/>
        </w:rPr>
      </w:pPr>
      <w:ins w:id="70" w:author="Jacky Tan" w:date="2019-09-22T15:47:00Z">
        <w:r>
          <w:rPr>
            <w:sz w:val="28"/>
            <w:szCs w:val="28"/>
          </w:rPr>
          <w:t xml:space="preserve">Target images contained </w:t>
        </w:r>
      </w:ins>
      <w:ins w:id="71" w:author="Jacky Tan" w:date="2019-09-22T15:50:00Z">
        <w:r>
          <w:rPr>
            <w:sz w:val="28"/>
            <w:szCs w:val="28"/>
          </w:rPr>
          <w:t>other objects</w:t>
        </w:r>
      </w:ins>
      <w:ins w:id="72" w:author="Jacky Tan" w:date="2019-09-22T15:51:00Z">
        <w:r>
          <w:rPr>
            <w:sz w:val="28"/>
            <w:szCs w:val="28"/>
          </w:rPr>
          <w:t xml:space="preserve"> (e.g., human)</w:t>
        </w:r>
      </w:ins>
    </w:p>
    <w:p w14:paraId="30CAE002" w14:textId="0DA04823" w:rsidR="00FA14CC" w:rsidRDefault="007007E4" w:rsidP="00FA14CC">
      <w:pPr>
        <w:pStyle w:val="ListParagraph"/>
        <w:ind w:left="1778"/>
        <w:rPr>
          <w:sz w:val="28"/>
          <w:szCs w:val="28"/>
        </w:rPr>
      </w:pPr>
      <w:r>
        <w:rPr>
          <w:noProof/>
        </w:rPr>
        <w:lastRenderedPageBreak/>
        <w:drawing>
          <wp:inline distT="0" distB="0" distL="0" distR="0" wp14:anchorId="6CD45356" wp14:editId="6501B597">
            <wp:extent cx="2438400" cy="17449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38400" cy="1744980"/>
                    </a:xfrm>
                    <a:prstGeom prst="rect">
                      <a:avLst/>
                    </a:prstGeom>
                    <a:noFill/>
                    <a:ln>
                      <a:noFill/>
                    </a:ln>
                  </pic:spPr>
                </pic:pic>
              </a:graphicData>
            </a:graphic>
          </wp:inline>
        </w:drawing>
      </w:r>
    </w:p>
    <w:p w14:paraId="15C1E22F" w14:textId="77777777" w:rsidR="00FA14CC" w:rsidRDefault="00FA14CC" w:rsidP="00FA14CC">
      <w:pPr>
        <w:pStyle w:val="ListParagraph"/>
        <w:ind w:left="1778"/>
        <w:rPr>
          <w:sz w:val="28"/>
          <w:szCs w:val="28"/>
        </w:rPr>
      </w:pPr>
    </w:p>
    <w:p w14:paraId="713F1333" w14:textId="673C783E" w:rsidR="00513E61" w:rsidRDefault="00513E61" w:rsidP="00210D62">
      <w:pPr>
        <w:pStyle w:val="ListParagraph"/>
        <w:numPr>
          <w:ilvl w:val="0"/>
          <w:numId w:val="5"/>
        </w:numPr>
        <w:rPr>
          <w:sz w:val="28"/>
          <w:szCs w:val="28"/>
        </w:rPr>
      </w:pPr>
      <w:ins w:id="73" w:author="Jacky Tan" w:date="2019-09-22T15:52:00Z">
        <w:r>
          <w:rPr>
            <w:sz w:val="28"/>
            <w:szCs w:val="28"/>
          </w:rPr>
          <w:t>Targets are small inside their images</w:t>
        </w:r>
      </w:ins>
    </w:p>
    <w:p w14:paraId="15DDC4E8" w14:textId="5F48DB15" w:rsidR="00404460" w:rsidRPr="00210D62" w:rsidRDefault="005239F4" w:rsidP="00404460">
      <w:pPr>
        <w:pStyle w:val="ListParagraph"/>
        <w:ind w:left="1778"/>
        <w:rPr>
          <w:sz w:val="28"/>
          <w:szCs w:val="28"/>
        </w:rPr>
      </w:pPr>
      <w:r>
        <w:rPr>
          <w:noProof/>
        </w:rPr>
        <w:drawing>
          <wp:inline distT="0" distB="0" distL="0" distR="0" wp14:anchorId="7CF36908" wp14:editId="2CB60E21">
            <wp:extent cx="2438400" cy="1615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38400" cy="1615440"/>
                    </a:xfrm>
                    <a:prstGeom prst="rect">
                      <a:avLst/>
                    </a:prstGeom>
                    <a:noFill/>
                    <a:ln>
                      <a:noFill/>
                    </a:ln>
                  </pic:spPr>
                </pic:pic>
              </a:graphicData>
            </a:graphic>
          </wp:inline>
        </w:drawing>
      </w:r>
    </w:p>
    <w:p w14:paraId="40B84F11" w14:textId="77777777" w:rsidR="00DD5550" w:rsidRDefault="00DD5550" w:rsidP="00DD5550">
      <w:pPr>
        <w:pStyle w:val="ListParagraph"/>
        <w:rPr>
          <w:sz w:val="28"/>
          <w:szCs w:val="28"/>
        </w:rPr>
      </w:pPr>
    </w:p>
    <w:p w14:paraId="79BE28BF" w14:textId="77777777" w:rsidR="00DD5550" w:rsidRPr="00F358EA" w:rsidRDefault="00DD5550" w:rsidP="00DD5550">
      <w:pPr>
        <w:pStyle w:val="ListParagraph"/>
        <w:rPr>
          <w:sz w:val="28"/>
          <w:szCs w:val="28"/>
        </w:rPr>
      </w:pPr>
    </w:p>
    <w:p w14:paraId="0F2E24F8" w14:textId="77777777" w:rsidR="00EC66F1" w:rsidRDefault="00EC66F1" w:rsidP="00EC66F1">
      <w:pPr>
        <w:pStyle w:val="ListParagraph"/>
        <w:numPr>
          <w:ilvl w:val="0"/>
          <w:numId w:val="3"/>
        </w:numPr>
        <w:rPr>
          <w:sz w:val="28"/>
          <w:szCs w:val="28"/>
        </w:rPr>
      </w:pPr>
      <w:r w:rsidRPr="00F358EA">
        <w:rPr>
          <w:sz w:val="28"/>
          <w:szCs w:val="28"/>
        </w:rPr>
        <w:t>Sampling</w:t>
      </w:r>
    </w:p>
    <w:p w14:paraId="784D020D" w14:textId="77777777" w:rsidR="00DC4119" w:rsidRDefault="00E6453A" w:rsidP="00DC4119">
      <w:pPr>
        <w:pStyle w:val="ListParagraph"/>
        <w:rPr>
          <w:sz w:val="28"/>
          <w:szCs w:val="28"/>
        </w:rPr>
      </w:pPr>
      <w:r>
        <w:rPr>
          <w:sz w:val="28"/>
          <w:szCs w:val="28"/>
        </w:rPr>
        <w:t>We develop “</w:t>
      </w:r>
      <w:r w:rsidRPr="00E6453A">
        <w:rPr>
          <w:sz w:val="28"/>
          <w:szCs w:val="28"/>
        </w:rPr>
        <w:t>HDF5_Dataset.py</w:t>
      </w:r>
      <w:r>
        <w:rPr>
          <w:sz w:val="28"/>
          <w:szCs w:val="28"/>
        </w:rPr>
        <w:t>” to read image data and class labels from “data123.h5” file, and then divide them into training dataset and testing dataset, next save to “</w:t>
      </w:r>
      <w:r w:rsidRPr="00E6453A">
        <w:rPr>
          <w:sz w:val="28"/>
          <w:szCs w:val="28"/>
        </w:rPr>
        <w:t>ca2data.h5</w:t>
      </w:r>
      <w:r>
        <w:rPr>
          <w:sz w:val="28"/>
          <w:szCs w:val="28"/>
        </w:rPr>
        <w:t xml:space="preserve">” hdf5 file. </w:t>
      </w:r>
    </w:p>
    <w:p w14:paraId="3D54A342" w14:textId="77777777" w:rsidR="00DC4119" w:rsidRPr="00F358EA" w:rsidRDefault="00DC4119" w:rsidP="00DC4119">
      <w:pPr>
        <w:pStyle w:val="ListParagraph"/>
        <w:rPr>
          <w:sz w:val="28"/>
          <w:szCs w:val="28"/>
        </w:rPr>
      </w:pPr>
    </w:p>
    <w:p w14:paraId="73080299" w14:textId="77777777" w:rsidR="00EC66F1" w:rsidRDefault="00763E86" w:rsidP="00EC66F1">
      <w:pPr>
        <w:pStyle w:val="ListParagraph"/>
        <w:numPr>
          <w:ilvl w:val="0"/>
          <w:numId w:val="3"/>
        </w:numPr>
        <w:rPr>
          <w:sz w:val="28"/>
          <w:szCs w:val="28"/>
        </w:rPr>
      </w:pPr>
      <w:r>
        <w:rPr>
          <w:sz w:val="28"/>
          <w:szCs w:val="28"/>
        </w:rPr>
        <w:t>Deep-</w:t>
      </w:r>
      <w:r w:rsidR="00EC66F1" w:rsidRPr="00F358EA">
        <w:rPr>
          <w:sz w:val="28"/>
          <w:szCs w:val="28"/>
        </w:rPr>
        <w:t xml:space="preserve">Learning </w:t>
      </w:r>
      <w:r>
        <w:rPr>
          <w:sz w:val="28"/>
          <w:szCs w:val="28"/>
        </w:rPr>
        <w:t>Model Training</w:t>
      </w:r>
    </w:p>
    <w:p w14:paraId="1558AFCE" w14:textId="302C2EDE" w:rsidR="008F70EF" w:rsidRDefault="008F70EF" w:rsidP="008F70EF">
      <w:pPr>
        <w:pStyle w:val="ListParagraph"/>
        <w:rPr>
          <w:sz w:val="28"/>
          <w:szCs w:val="28"/>
        </w:rPr>
      </w:pPr>
      <w:r>
        <w:rPr>
          <w:sz w:val="28"/>
          <w:szCs w:val="28"/>
        </w:rPr>
        <w:t>We develop “</w:t>
      </w:r>
      <w:r w:rsidRPr="008F70EF">
        <w:rPr>
          <w:sz w:val="28"/>
          <w:szCs w:val="28"/>
        </w:rPr>
        <w:t>PSUPR_CA2.py</w:t>
      </w:r>
      <w:r>
        <w:rPr>
          <w:sz w:val="28"/>
          <w:szCs w:val="28"/>
        </w:rPr>
        <w:t xml:space="preserve">” and construct deep-learning </w:t>
      </w:r>
      <w:proofErr w:type="spellStart"/>
      <w:r>
        <w:rPr>
          <w:sz w:val="28"/>
          <w:szCs w:val="28"/>
        </w:rPr>
        <w:t>ResNet</w:t>
      </w:r>
      <w:proofErr w:type="spellEnd"/>
      <w:r>
        <w:rPr>
          <w:sz w:val="28"/>
          <w:szCs w:val="28"/>
        </w:rPr>
        <w:t xml:space="preserve"> model</w:t>
      </w:r>
      <w:ins w:id="74" w:author="cl" w:date="2019-09-24T11:19:00Z">
        <w:r w:rsidR="00DD516B">
          <w:rPr>
            <w:sz w:val="28"/>
            <w:szCs w:val="28"/>
          </w:rPr>
          <w:t xml:space="preserve"> as the base model</w:t>
        </w:r>
      </w:ins>
      <w:r>
        <w:rPr>
          <w:sz w:val="28"/>
          <w:szCs w:val="28"/>
        </w:rPr>
        <w:t>. The model is shown at “</w:t>
      </w:r>
      <w:r w:rsidRPr="008F70EF">
        <w:rPr>
          <w:sz w:val="28"/>
          <w:szCs w:val="28"/>
        </w:rPr>
        <w:t>PRMLS_CA2_model_final.pdf</w:t>
      </w:r>
      <w:r>
        <w:rPr>
          <w:sz w:val="28"/>
          <w:szCs w:val="28"/>
        </w:rPr>
        <w:t>” below.</w:t>
      </w:r>
    </w:p>
    <w:p w14:paraId="065D2E02" w14:textId="060DBF2D" w:rsidR="008F70EF" w:rsidRDefault="008D2DFF" w:rsidP="008F70EF">
      <w:pPr>
        <w:pStyle w:val="ListParagraph"/>
        <w:rPr>
          <w:sz w:val="28"/>
          <w:szCs w:val="28"/>
        </w:rPr>
      </w:pPr>
      <w:r>
        <w:rPr>
          <w:sz w:val="28"/>
          <w:szCs w:val="28"/>
        </w:rPr>
        <w:object w:dxaOrig="1520" w:dyaOrig="1059" w14:anchorId="27C3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52.8pt" o:ole="">
            <v:imagedata r:id="rId24" o:title=""/>
          </v:shape>
          <o:OLEObject Type="Embed" ProgID="AcroExch.Document.DC" ShapeID="_x0000_i1025" DrawAspect="Icon" ObjectID="_1630865097" r:id="rId25"/>
        </w:object>
      </w:r>
    </w:p>
    <w:p w14:paraId="3FBAB0BC" w14:textId="77777777" w:rsidR="00036BAA" w:rsidRDefault="001B6CB0" w:rsidP="001B6CB0">
      <w:pPr>
        <w:pStyle w:val="ListParagraph"/>
        <w:rPr>
          <w:sz w:val="28"/>
          <w:szCs w:val="28"/>
        </w:rPr>
      </w:pPr>
      <w:r>
        <w:rPr>
          <w:sz w:val="28"/>
          <w:szCs w:val="28"/>
        </w:rPr>
        <w:t>It contains to</w:t>
      </w:r>
      <w:r w:rsidRPr="001B6CB0">
        <w:rPr>
          <w:sz w:val="28"/>
          <w:szCs w:val="28"/>
        </w:rPr>
        <w:t>tal 2,674,819</w:t>
      </w:r>
      <w:r>
        <w:rPr>
          <w:sz w:val="28"/>
          <w:szCs w:val="28"/>
        </w:rPr>
        <w:t xml:space="preserve"> </w:t>
      </w:r>
      <w:r w:rsidRPr="001B6CB0">
        <w:rPr>
          <w:sz w:val="28"/>
          <w:szCs w:val="28"/>
        </w:rPr>
        <w:t>param</w:t>
      </w:r>
      <w:r>
        <w:rPr>
          <w:sz w:val="28"/>
          <w:szCs w:val="28"/>
        </w:rPr>
        <w:t xml:space="preserve">eters, and inside them there are </w:t>
      </w:r>
      <w:r w:rsidRPr="001B6CB0">
        <w:rPr>
          <w:sz w:val="28"/>
          <w:szCs w:val="28"/>
        </w:rPr>
        <w:t>2,668,067</w:t>
      </w:r>
      <w:r>
        <w:rPr>
          <w:sz w:val="28"/>
          <w:szCs w:val="28"/>
        </w:rPr>
        <w:t xml:space="preserve"> t</w:t>
      </w:r>
      <w:r w:rsidRPr="001B6CB0">
        <w:rPr>
          <w:sz w:val="28"/>
          <w:szCs w:val="28"/>
        </w:rPr>
        <w:t>rainable param</w:t>
      </w:r>
      <w:r>
        <w:rPr>
          <w:sz w:val="28"/>
          <w:szCs w:val="28"/>
        </w:rPr>
        <w:t xml:space="preserve">eters and </w:t>
      </w:r>
      <w:r w:rsidRPr="001B6CB0">
        <w:rPr>
          <w:sz w:val="28"/>
          <w:szCs w:val="28"/>
        </w:rPr>
        <w:t>6,752</w:t>
      </w:r>
      <w:r>
        <w:rPr>
          <w:sz w:val="28"/>
          <w:szCs w:val="28"/>
        </w:rPr>
        <w:t xml:space="preserve"> n</w:t>
      </w:r>
      <w:r w:rsidRPr="001B6CB0">
        <w:rPr>
          <w:sz w:val="28"/>
          <w:szCs w:val="28"/>
        </w:rPr>
        <w:t>on-trainable param</w:t>
      </w:r>
      <w:r>
        <w:rPr>
          <w:sz w:val="28"/>
          <w:szCs w:val="28"/>
        </w:rPr>
        <w:t>eters.</w:t>
      </w:r>
      <w:r w:rsidRPr="001B6CB0">
        <w:rPr>
          <w:sz w:val="28"/>
          <w:szCs w:val="28"/>
        </w:rPr>
        <w:t xml:space="preserve"> </w:t>
      </w:r>
    </w:p>
    <w:p w14:paraId="781AE400" w14:textId="77777777" w:rsidR="008F70EF" w:rsidRPr="00F358EA" w:rsidRDefault="008F70EF" w:rsidP="008F70EF">
      <w:pPr>
        <w:pStyle w:val="ListParagraph"/>
        <w:rPr>
          <w:sz w:val="28"/>
          <w:szCs w:val="28"/>
        </w:rPr>
      </w:pPr>
    </w:p>
    <w:p w14:paraId="3AA9CDAF" w14:textId="77777777" w:rsidR="00EC66F1" w:rsidRDefault="00EC66F1" w:rsidP="00EC66F1">
      <w:pPr>
        <w:pStyle w:val="ListParagraph"/>
        <w:numPr>
          <w:ilvl w:val="0"/>
          <w:numId w:val="3"/>
        </w:numPr>
        <w:rPr>
          <w:sz w:val="28"/>
          <w:szCs w:val="28"/>
        </w:rPr>
      </w:pPr>
      <w:r w:rsidRPr="00F358EA">
        <w:rPr>
          <w:sz w:val="28"/>
          <w:szCs w:val="28"/>
        </w:rPr>
        <w:t>Hyper-parameter Optimization</w:t>
      </w:r>
    </w:p>
    <w:p w14:paraId="5634F19F" w14:textId="77777777" w:rsidR="00595421" w:rsidRDefault="00595421" w:rsidP="005B02E5">
      <w:pPr>
        <w:ind w:left="720"/>
        <w:rPr>
          <w:ins w:id="75" w:author="cl" w:date="2019-09-24T10:31:00Z"/>
          <w:sz w:val="28"/>
          <w:szCs w:val="28"/>
        </w:rPr>
      </w:pPr>
    </w:p>
    <w:p w14:paraId="3B2C6263" w14:textId="586251DE" w:rsidR="00595421" w:rsidRDefault="00595421" w:rsidP="005B02E5">
      <w:pPr>
        <w:ind w:left="720"/>
        <w:rPr>
          <w:ins w:id="76" w:author="cl" w:date="2019-09-24T10:31:00Z"/>
          <w:sz w:val="28"/>
          <w:szCs w:val="28"/>
        </w:rPr>
      </w:pPr>
      <w:ins w:id="77" w:author="cl" w:date="2019-09-24T10:31:00Z">
        <w:r>
          <w:rPr>
            <w:sz w:val="28"/>
            <w:szCs w:val="28"/>
          </w:rPr>
          <w:t xml:space="preserve">We develop the base deep-learning model </w:t>
        </w:r>
      </w:ins>
      <w:ins w:id="78" w:author="cl" w:date="2019-09-24T10:32:00Z">
        <w:r>
          <w:rPr>
            <w:sz w:val="28"/>
            <w:szCs w:val="28"/>
          </w:rPr>
          <w:t xml:space="preserve">with all known best practice parameters, </w:t>
        </w:r>
      </w:ins>
      <w:ins w:id="79" w:author="cl" w:date="2019-09-24T10:31:00Z">
        <w:r>
          <w:rPr>
            <w:sz w:val="28"/>
            <w:szCs w:val="28"/>
          </w:rPr>
          <w:t>and the model</w:t>
        </w:r>
      </w:ins>
      <w:ins w:id="80" w:author="cl" w:date="2019-09-24T10:32:00Z">
        <w:r>
          <w:rPr>
            <w:sz w:val="28"/>
            <w:szCs w:val="28"/>
          </w:rPr>
          <w:t xml:space="preserve"> achieves </w:t>
        </w:r>
        <w:r w:rsidRPr="00595421">
          <w:rPr>
            <w:sz w:val="28"/>
            <w:szCs w:val="28"/>
          </w:rPr>
          <w:t>73.36</w:t>
        </w:r>
        <w:r>
          <w:rPr>
            <w:sz w:val="28"/>
            <w:szCs w:val="28"/>
          </w:rPr>
          <w:t>%</w:t>
        </w:r>
      </w:ins>
      <w:ins w:id="81" w:author="cl" w:date="2019-09-24T10:33:00Z">
        <w:r>
          <w:rPr>
            <w:sz w:val="28"/>
            <w:szCs w:val="28"/>
          </w:rPr>
          <w:t xml:space="preserve"> accuracy</w:t>
        </w:r>
      </w:ins>
      <w:ins w:id="82" w:author="cl" w:date="2019-09-24T10:32:00Z">
        <w:r>
          <w:rPr>
            <w:sz w:val="28"/>
            <w:szCs w:val="28"/>
          </w:rPr>
          <w:t xml:space="preserve">. Then we adjust </w:t>
        </w:r>
      </w:ins>
      <w:ins w:id="83" w:author="cl" w:date="2019-09-24T10:31:00Z">
        <w:r>
          <w:rPr>
            <w:sz w:val="28"/>
            <w:szCs w:val="28"/>
          </w:rPr>
          <w:t xml:space="preserve">the parameters in the </w:t>
        </w:r>
      </w:ins>
      <w:ins w:id="84" w:author="cl" w:date="2019-09-24T10:34:00Z">
        <w:r>
          <w:rPr>
            <w:sz w:val="28"/>
            <w:szCs w:val="28"/>
          </w:rPr>
          <w:t>ways</w:t>
        </w:r>
      </w:ins>
      <w:ins w:id="85" w:author="cl" w:date="2019-09-24T10:44:00Z">
        <w:r w:rsidR="00BE2339">
          <w:rPr>
            <w:sz w:val="28"/>
            <w:szCs w:val="28"/>
          </w:rPr>
          <w:t xml:space="preserve"> described in below sections,</w:t>
        </w:r>
      </w:ins>
      <w:ins w:id="86" w:author="cl" w:date="2019-09-24T10:34:00Z">
        <w:r w:rsidR="00682BBF">
          <w:rPr>
            <w:sz w:val="28"/>
            <w:szCs w:val="28"/>
          </w:rPr>
          <w:t xml:space="preserve"> and keep the adjustment if the model accur</w:t>
        </w:r>
      </w:ins>
      <w:ins w:id="87" w:author="cl" w:date="2019-09-24T10:35:00Z">
        <w:r w:rsidR="00682BBF">
          <w:rPr>
            <w:sz w:val="28"/>
            <w:szCs w:val="28"/>
          </w:rPr>
          <w:t>acy increases.</w:t>
        </w:r>
      </w:ins>
    </w:p>
    <w:p w14:paraId="08B24E41" w14:textId="6A22411F" w:rsidR="00BE2339" w:rsidRDefault="005B02E5" w:rsidP="005B02E5">
      <w:pPr>
        <w:ind w:left="720"/>
        <w:rPr>
          <w:sz w:val="28"/>
          <w:szCs w:val="28"/>
        </w:rPr>
      </w:pPr>
      <w:del w:id="88" w:author="cl" w:date="2019-09-24T10:35:00Z">
        <w:r w:rsidDel="00682BBF">
          <w:rPr>
            <w:sz w:val="28"/>
            <w:szCs w:val="28"/>
          </w:rPr>
          <w:delText>We have tried the following ways to optimize the hyper-parameters of the deep-learning model.</w:delText>
        </w:r>
      </w:del>
    </w:p>
    <w:p w14:paraId="23B49137" w14:textId="77777777" w:rsidR="005B02E5" w:rsidRDefault="005B02E5" w:rsidP="005B02E5">
      <w:pPr>
        <w:ind w:left="720"/>
        <w:rPr>
          <w:sz w:val="28"/>
          <w:szCs w:val="28"/>
        </w:rPr>
      </w:pPr>
      <w:r>
        <w:rPr>
          <w:sz w:val="28"/>
          <w:szCs w:val="28"/>
        </w:rPr>
        <w:t>5-1</w:t>
      </w:r>
      <w:r>
        <w:rPr>
          <w:sz w:val="28"/>
          <w:szCs w:val="28"/>
        </w:rPr>
        <w:tab/>
        <w:t>Select activation function</w:t>
      </w:r>
    </w:p>
    <w:p w14:paraId="6133BEF9" w14:textId="77777777" w:rsidR="005B02E5" w:rsidRDefault="005B02E5" w:rsidP="005B02E5">
      <w:pPr>
        <w:ind w:left="1418"/>
        <w:rPr>
          <w:sz w:val="28"/>
          <w:szCs w:val="28"/>
        </w:rPr>
      </w:pPr>
      <w:r>
        <w:rPr>
          <w:sz w:val="28"/>
          <w:szCs w:val="28"/>
        </w:rPr>
        <w:tab/>
        <w:t xml:space="preserve">We choose </w:t>
      </w:r>
      <w:proofErr w:type="spellStart"/>
      <w:r>
        <w:rPr>
          <w:sz w:val="28"/>
          <w:szCs w:val="28"/>
        </w:rPr>
        <w:t>Relu</w:t>
      </w:r>
      <w:proofErr w:type="spellEnd"/>
      <w:r>
        <w:rPr>
          <w:sz w:val="28"/>
          <w:szCs w:val="28"/>
        </w:rPr>
        <w:t xml:space="preserve"> activation function so it will be better to update and prevent gradient vanish comparing to other activation function such as </w:t>
      </w:r>
      <w:proofErr w:type="spellStart"/>
      <w:r>
        <w:rPr>
          <w:sz w:val="28"/>
          <w:szCs w:val="28"/>
        </w:rPr>
        <w:t>SigMoid</w:t>
      </w:r>
      <w:proofErr w:type="spellEnd"/>
      <w:r>
        <w:rPr>
          <w:sz w:val="28"/>
          <w:szCs w:val="28"/>
        </w:rPr>
        <w:t>.</w:t>
      </w:r>
    </w:p>
    <w:p w14:paraId="1932480D" w14:textId="77777777" w:rsidR="005B02E5" w:rsidRDefault="005B02E5" w:rsidP="005B02E5">
      <w:pPr>
        <w:ind w:left="720"/>
        <w:rPr>
          <w:sz w:val="28"/>
          <w:szCs w:val="28"/>
        </w:rPr>
      </w:pPr>
      <w:r>
        <w:rPr>
          <w:sz w:val="28"/>
          <w:szCs w:val="28"/>
        </w:rPr>
        <w:t>5-2</w:t>
      </w:r>
      <w:r>
        <w:rPr>
          <w:sz w:val="28"/>
          <w:szCs w:val="28"/>
        </w:rPr>
        <w:tab/>
        <w:t>Set weights initialization value</w:t>
      </w:r>
    </w:p>
    <w:p w14:paraId="3902DC49" w14:textId="77777777" w:rsidR="005B02E5" w:rsidRDefault="005B02E5" w:rsidP="005B02E5">
      <w:pPr>
        <w:ind w:left="1418"/>
        <w:rPr>
          <w:sz w:val="28"/>
          <w:szCs w:val="28"/>
        </w:rPr>
      </w:pPr>
      <w:r>
        <w:rPr>
          <w:sz w:val="28"/>
          <w:szCs w:val="28"/>
        </w:rPr>
        <w:tab/>
        <w:t xml:space="preserve">We choose He initialization to set weight initialization values, so to avoid </w:t>
      </w:r>
      <w:r w:rsidR="00A179C9">
        <w:rPr>
          <w:sz w:val="28"/>
          <w:szCs w:val="28"/>
        </w:rPr>
        <w:t>to assign value to be too small or too large.</w:t>
      </w:r>
    </w:p>
    <w:p w14:paraId="3DC9B3E3" w14:textId="77777777" w:rsidR="005B02E5" w:rsidRDefault="005B02E5" w:rsidP="005B02E5">
      <w:pPr>
        <w:ind w:left="720"/>
        <w:rPr>
          <w:sz w:val="28"/>
          <w:szCs w:val="28"/>
        </w:rPr>
      </w:pPr>
      <w:r>
        <w:rPr>
          <w:sz w:val="28"/>
          <w:szCs w:val="28"/>
        </w:rPr>
        <w:t>5-3</w:t>
      </w:r>
      <w:r>
        <w:rPr>
          <w:sz w:val="28"/>
          <w:szCs w:val="28"/>
        </w:rPr>
        <w:tab/>
        <w:t xml:space="preserve">Restrict weights </w:t>
      </w:r>
    </w:p>
    <w:p w14:paraId="7E06DD5C" w14:textId="77777777" w:rsidR="00A179C9" w:rsidRDefault="00A179C9" w:rsidP="00A179C9">
      <w:pPr>
        <w:ind w:left="1418"/>
        <w:rPr>
          <w:sz w:val="28"/>
          <w:szCs w:val="28"/>
        </w:rPr>
      </w:pPr>
      <w:r>
        <w:rPr>
          <w:sz w:val="28"/>
          <w:szCs w:val="28"/>
        </w:rPr>
        <w:tab/>
        <w:t xml:space="preserve">We select L2 </w:t>
      </w:r>
      <w:proofErr w:type="spellStart"/>
      <w:r>
        <w:rPr>
          <w:sz w:val="28"/>
          <w:szCs w:val="28"/>
        </w:rPr>
        <w:t>regularizatio</w:t>
      </w:r>
      <w:proofErr w:type="spellEnd"/>
      <w:r>
        <w:rPr>
          <w:sz w:val="28"/>
          <w:szCs w:val="28"/>
        </w:rPr>
        <w:t xml:space="preserve"> to control the magnitude of the weights so to keep the smaller weights value.</w:t>
      </w:r>
    </w:p>
    <w:p w14:paraId="686700B7" w14:textId="77777777" w:rsidR="00A179C9" w:rsidRDefault="00A179C9" w:rsidP="00A179C9">
      <w:pPr>
        <w:ind w:left="720"/>
        <w:rPr>
          <w:sz w:val="28"/>
          <w:szCs w:val="28"/>
        </w:rPr>
      </w:pPr>
      <w:r>
        <w:rPr>
          <w:sz w:val="28"/>
          <w:szCs w:val="28"/>
        </w:rPr>
        <w:t>5-4</w:t>
      </w:r>
      <w:r>
        <w:rPr>
          <w:sz w:val="28"/>
          <w:szCs w:val="28"/>
        </w:rPr>
        <w:tab/>
      </w:r>
      <w:r w:rsidR="00752F42">
        <w:rPr>
          <w:sz w:val="28"/>
          <w:szCs w:val="28"/>
        </w:rPr>
        <w:t>Add dropout</w:t>
      </w:r>
      <w:r>
        <w:rPr>
          <w:sz w:val="28"/>
          <w:szCs w:val="28"/>
        </w:rPr>
        <w:t xml:space="preserve"> </w:t>
      </w:r>
    </w:p>
    <w:p w14:paraId="09B219F3" w14:textId="77777777" w:rsidR="00721118" w:rsidRDefault="00752F42" w:rsidP="00721118">
      <w:pPr>
        <w:ind w:left="1418"/>
        <w:rPr>
          <w:ins w:id="89" w:author="cl" w:date="2019-09-24T21:16:00Z"/>
          <w:sz w:val="28"/>
          <w:szCs w:val="28"/>
        </w:rPr>
      </w:pPr>
      <w:r>
        <w:rPr>
          <w:sz w:val="28"/>
          <w:szCs w:val="28"/>
        </w:rPr>
        <w:tab/>
      </w:r>
      <w:ins w:id="90" w:author="cl" w:date="2019-09-24T21:16:00Z">
        <w:r w:rsidR="00721118">
          <w:rPr>
            <w:sz w:val="28"/>
            <w:szCs w:val="28"/>
          </w:rPr>
          <w:t>We have tested to add drop out between layers, and the accuracy results are improved. The following shows the performance before and after dropout layers are added.</w:t>
        </w:r>
      </w:ins>
    </w:p>
    <w:p w14:paraId="109A2FE9" w14:textId="77777777" w:rsidR="00721118" w:rsidRDefault="00721118" w:rsidP="00721118">
      <w:pPr>
        <w:pStyle w:val="ListParagraph"/>
        <w:numPr>
          <w:ilvl w:val="0"/>
          <w:numId w:val="8"/>
        </w:numPr>
        <w:rPr>
          <w:ins w:id="91" w:author="cl" w:date="2019-09-24T21:16:00Z"/>
          <w:sz w:val="28"/>
          <w:szCs w:val="28"/>
        </w:rPr>
      </w:pPr>
      <w:ins w:id="92" w:author="cl" w:date="2019-09-24T21:16:00Z">
        <w:r>
          <w:rPr>
            <w:sz w:val="28"/>
            <w:szCs w:val="28"/>
          </w:rPr>
          <w:t>Without drop out layers</w:t>
        </w:r>
      </w:ins>
    </w:p>
    <w:p w14:paraId="062CACB4" w14:textId="77777777" w:rsidR="00721118" w:rsidRDefault="00721118" w:rsidP="00721118">
      <w:pPr>
        <w:pStyle w:val="ListParagraph"/>
        <w:ind w:left="1778"/>
        <w:rPr>
          <w:ins w:id="93" w:author="cl" w:date="2019-09-24T21:16:00Z"/>
          <w:sz w:val="28"/>
          <w:szCs w:val="28"/>
        </w:rPr>
      </w:pPr>
      <w:ins w:id="94" w:author="cl" w:date="2019-09-24T21:16:00Z">
        <w:r>
          <w:rPr>
            <w:sz w:val="28"/>
            <w:szCs w:val="28"/>
          </w:rPr>
          <w:t xml:space="preserve">The accuracy without drop layers only reaches 71.30%. </w:t>
        </w:r>
      </w:ins>
    </w:p>
    <w:p w14:paraId="7AEA2B8F" w14:textId="77777777" w:rsidR="00721118" w:rsidRDefault="00721118" w:rsidP="00721118">
      <w:pPr>
        <w:pStyle w:val="ListParagraph"/>
        <w:ind w:left="1778"/>
        <w:rPr>
          <w:ins w:id="95" w:author="cl" w:date="2019-09-24T21:16:00Z"/>
          <w:sz w:val="28"/>
          <w:szCs w:val="28"/>
        </w:rPr>
      </w:pPr>
      <w:ins w:id="96" w:author="cl" w:date="2019-09-24T21:16:00Z">
        <w:r>
          <w:rPr>
            <w:noProof/>
          </w:rPr>
          <w:lastRenderedPageBreak/>
          <w:drawing>
            <wp:inline distT="0" distB="0" distL="0" distR="0" wp14:anchorId="4DC2E0BC" wp14:editId="48347905">
              <wp:extent cx="2979420" cy="29587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93088" cy="2972304"/>
                      </a:xfrm>
                      <a:prstGeom prst="rect">
                        <a:avLst/>
                      </a:prstGeom>
                    </pic:spPr>
                  </pic:pic>
                </a:graphicData>
              </a:graphic>
            </wp:inline>
          </w:drawing>
        </w:r>
      </w:ins>
    </w:p>
    <w:p w14:paraId="049619AB" w14:textId="77777777" w:rsidR="00721118" w:rsidRDefault="00721118" w:rsidP="00721118">
      <w:pPr>
        <w:pStyle w:val="ListParagraph"/>
        <w:ind w:left="1778"/>
        <w:rPr>
          <w:ins w:id="97" w:author="cl" w:date="2019-09-24T21:16:00Z"/>
          <w:sz w:val="28"/>
          <w:szCs w:val="28"/>
        </w:rPr>
      </w:pPr>
    </w:p>
    <w:p w14:paraId="0D636D65" w14:textId="77777777" w:rsidR="00721118" w:rsidRDefault="00721118" w:rsidP="00721118">
      <w:pPr>
        <w:pStyle w:val="ListParagraph"/>
        <w:numPr>
          <w:ilvl w:val="0"/>
          <w:numId w:val="8"/>
        </w:numPr>
        <w:rPr>
          <w:ins w:id="98" w:author="cl" w:date="2019-09-24T21:16:00Z"/>
          <w:sz w:val="28"/>
          <w:szCs w:val="28"/>
        </w:rPr>
      </w:pPr>
      <w:ins w:id="99" w:author="cl" w:date="2019-09-24T21:16:00Z">
        <w:r>
          <w:rPr>
            <w:sz w:val="28"/>
            <w:szCs w:val="28"/>
          </w:rPr>
          <w:t>Add drop out layers</w:t>
        </w:r>
      </w:ins>
    </w:p>
    <w:p w14:paraId="3A687EFA" w14:textId="77777777" w:rsidR="00721118" w:rsidRDefault="00721118" w:rsidP="00721118">
      <w:pPr>
        <w:pStyle w:val="ListParagraph"/>
        <w:ind w:left="1778"/>
        <w:rPr>
          <w:ins w:id="100" w:author="cl" w:date="2019-09-24T21:16:00Z"/>
          <w:sz w:val="28"/>
          <w:szCs w:val="28"/>
        </w:rPr>
      </w:pPr>
      <w:ins w:id="101" w:author="cl" w:date="2019-09-24T21:16:00Z">
        <w:r>
          <w:rPr>
            <w:sz w:val="28"/>
            <w:szCs w:val="28"/>
          </w:rPr>
          <w:t>The accuracy reaches 75.07% after adding drop out layers.</w:t>
        </w:r>
      </w:ins>
    </w:p>
    <w:p w14:paraId="55DC1B01" w14:textId="77777777" w:rsidR="00721118" w:rsidRDefault="00721118" w:rsidP="00721118">
      <w:pPr>
        <w:pStyle w:val="ListParagraph"/>
        <w:ind w:left="1778"/>
        <w:rPr>
          <w:ins w:id="102" w:author="cl" w:date="2019-09-24T21:16:00Z"/>
          <w:sz w:val="28"/>
          <w:szCs w:val="28"/>
        </w:rPr>
      </w:pPr>
    </w:p>
    <w:p w14:paraId="7804DB90" w14:textId="77777777" w:rsidR="00721118" w:rsidRPr="00464A8A" w:rsidRDefault="00721118" w:rsidP="00721118">
      <w:pPr>
        <w:pStyle w:val="ListParagraph"/>
        <w:ind w:left="1778"/>
        <w:rPr>
          <w:ins w:id="103" w:author="cl" w:date="2019-09-24T21:16:00Z"/>
          <w:sz w:val="28"/>
          <w:szCs w:val="28"/>
        </w:rPr>
      </w:pPr>
      <w:ins w:id="104" w:author="cl" w:date="2019-09-24T21:16:00Z">
        <w:r>
          <w:rPr>
            <w:noProof/>
          </w:rPr>
          <w:drawing>
            <wp:inline distT="0" distB="0" distL="0" distR="0" wp14:anchorId="20137DCD" wp14:editId="26CDD1CE">
              <wp:extent cx="2885440" cy="3066112"/>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09874" cy="3092076"/>
                      </a:xfrm>
                      <a:prstGeom prst="rect">
                        <a:avLst/>
                      </a:prstGeom>
                    </pic:spPr>
                  </pic:pic>
                </a:graphicData>
              </a:graphic>
            </wp:inline>
          </w:drawing>
        </w:r>
      </w:ins>
    </w:p>
    <w:p w14:paraId="529354B4" w14:textId="6D681A39" w:rsidR="005B02E5" w:rsidRDefault="00721118" w:rsidP="00721118">
      <w:pPr>
        <w:ind w:left="1418"/>
        <w:rPr>
          <w:sz w:val="28"/>
          <w:szCs w:val="28"/>
        </w:rPr>
      </w:pPr>
      <w:ins w:id="105" w:author="cl" w:date="2019-09-24T21:16:00Z">
        <w:r>
          <w:rPr>
            <w:sz w:val="28"/>
            <w:szCs w:val="28"/>
          </w:rPr>
          <w:t xml:space="preserve">But the model with best accuracy results (76.31%) are achieved without dropout layers, so we utilize the model (76.31%) without dropout layers. So from the above experiment, we learn the drop out layers improves the performance in general. </w:t>
        </w:r>
      </w:ins>
      <w:del w:id="106" w:author="cl" w:date="2019-09-24T21:16:00Z">
        <w:r w:rsidR="00752F42" w:rsidDel="00721118">
          <w:rPr>
            <w:sz w:val="28"/>
            <w:szCs w:val="28"/>
          </w:rPr>
          <w:delText>We have tested to add dropout between layers, but the accuracy results are not worse, so we have removed the dropout.</w:delText>
        </w:r>
      </w:del>
    </w:p>
    <w:p w14:paraId="792570A1" w14:textId="77777777" w:rsidR="00752F42" w:rsidRDefault="005C2F4D" w:rsidP="00A179C9">
      <w:pPr>
        <w:ind w:left="720"/>
        <w:rPr>
          <w:sz w:val="28"/>
          <w:szCs w:val="28"/>
        </w:rPr>
      </w:pPr>
      <w:r>
        <w:rPr>
          <w:sz w:val="28"/>
          <w:szCs w:val="28"/>
        </w:rPr>
        <w:lastRenderedPageBreak/>
        <w:t>5-5</w:t>
      </w:r>
      <w:r w:rsidR="00A179C9">
        <w:rPr>
          <w:sz w:val="28"/>
          <w:szCs w:val="28"/>
        </w:rPr>
        <w:tab/>
      </w:r>
      <w:r w:rsidR="00752F42">
        <w:rPr>
          <w:sz w:val="28"/>
          <w:szCs w:val="28"/>
        </w:rPr>
        <w:t>Perform batch normalization</w:t>
      </w:r>
    </w:p>
    <w:p w14:paraId="2C5EB844" w14:textId="77777777" w:rsidR="00A179C9" w:rsidRDefault="00752F42" w:rsidP="00752F42">
      <w:pPr>
        <w:ind w:left="1418"/>
        <w:rPr>
          <w:sz w:val="28"/>
          <w:szCs w:val="28"/>
        </w:rPr>
      </w:pPr>
      <w:r>
        <w:rPr>
          <w:sz w:val="28"/>
          <w:szCs w:val="28"/>
        </w:rPr>
        <w:tab/>
        <w:t xml:space="preserve">We use the batch normalization to normalize the output for the </w:t>
      </w:r>
      <w:r w:rsidR="005C2F4D">
        <w:rPr>
          <w:sz w:val="28"/>
          <w:szCs w:val="28"/>
        </w:rPr>
        <w:t>convolutional layer.</w:t>
      </w:r>
    </w:p>
    <w:p w14:paraId="48CFD235" w14:textId="77777777" w:rsidR="005C2F4D" w:rsidRDefault="005C2F4D" w:rsidP="00752F42">
      <w:pPr>
        <w:ind w:left="720"/>
        <w:rPr>
          <w:sz w:val="28"/>
          <w:szCs w:val="28"/>
        </w:rPr>
      </w:pPr>
      <w:r>
        <w:rPr>
          <w:sz w:val="28"/>
          <w:szCs w:val="28"/>
        </w:rPr>
        <w:t>5-6</w:t>
      </w:r>
      <w:r w:rsidR="00752F42">
        <w:rPr>
          <w:sz w:val="28"/>
          <w:szCs w:val="28"/>
        </w:rPr>
        <w:tab/>
      </w:r>
      <w:r>
        <w:rPr>
          <w:sz w:val="28"/>
          <w:szCs w:val="28"/>
        </w:rPr>
        <w:t>Design residual network</w:t>
      </w:r>
    </w:p>
    <w:p w14:paraId="67C01C5C" w14:textId="552655CA" w:rsidR="00752F42" w:rsidRDefault="005C2F4D" w:rsidP="005C2F4D">
      <w:pPr>
        <w:ind w:left="1418"/>
        <w:rPr>
          <w:sz w:val="28"/>
          <w:szCs w:val="28"/>
        </w:rPr>
      </w:pPr>
      <w:r>
        <w:rPr>
          <w:sz w:val="28"/>
          <w:szCs w:val="28"/>
        </w:rPr>
        <w:tab/>
        <w:t xml:space="preserve">We follow the </w:t>
      </w:r>
      <w:proofErr w:type="spellStart"/>
      <w:r>
        <w:rPr>
          <w:sz w:val="28"/>
          <w:szCs w:val="28"/>
        </w:rPr>
        <w:t>ResNet</w:t>
      </w:r>
      <w:proofErr w:type="spellEnd"/>
      <w:r>
        <w:rPr>
          <w:sz w:val="28"/>
          <w:szCs w:val="28"/>
        </w:rPr>
        <w:t xml:space="preserve"> design rules to design the residual network to improve the deep-learning network performance. </w:t>
      </w:r>
      <w:ins w:id="107" w:author="Jacky Tan" w:date="2019-09-22T16:00:00Z">
        <w:r w:rsidR="004124CC">
          <w:rPr>
            <w:sz w:val="28"/>
            <w:szCs w:val="28"/>
          </w:rPr>
          <w:t xml:space="preserve">We designed the residual layers by: (1) </w:t>
        </w:r>
      </w:ins>
      <w:ins w:id="108" w:author="Jacky Tan" w:date="2019-09-22T16:06:00Z">
        <w:r w:rsidR="0012482C">
          <w:rPr>
            <w:sz w:val="28"/>
            <w:szCs w:val="28"/>
          </w:rPr>
          <w:t xml:space="preserve">specifying the number of residual blocks </w:t>
        </w:r>
      </w:ins>
      <w:ins w:id="109" w:author="Jacky Tan" w:date="2019-09-22T16:09:00Z">
        <w:r w:rsidR="00F04864">
          <w:rPr>
            <w:sz w:val="28"/>
            <w:szCs w:val="28"/>
          </w:rPr>
          <w:t xml:space="preserve">from </w:t>
        </w:r>
      </w:ins>
      <w:ins w:id="110" w:author="Jacky Tan" w:date="2019-09-22T16:10:00Z">
        <w:r w:rsidR="00F04864">
          <w:rPr>
            <w:sz w:val="28"/>
            <w:szCs w:val="28"/>
          </w:rPr>
          <w:t>a range between 5 to 11</w:t>
        </w:r>
      </w:ins>
      <w:ins w:id="111" w:author="Jacky Tan" w:date="2019-09-22T16:07:00Z">
        <w:r w:rsidR="0012482C">
          <w:rPr>
            <w:sz w:val="28"/>
            <w:szCs w:val="28"/>
          </w:rPr>
          <w:t xml:space="preserve">, and (2) </w:t>
        </w:r>
      </w:ins>
      <w:ins w:id="112" w:author="Jacky Tan" w:date="2019-09-22T16:10:00Z">
        <w:r w:rsidR="00F04864">
          <w:rPr>
            <w:sz w:val="28"/>
            <w:szCs w:val="28"/>
          </w:rPr>
          <w:t xml:space="preserve">specifying the number of </w:t>
        </w:r>
      </w:ins>
      <w:ins w:id="113" w:author="Jacky Tan" w:date="2019-09-22T16:29:00Z">
        <w:r w:rsidR="00BE2A95">
          <w:rPr>
            <w:sz w:val="28"/>
            <w:szCs w:val="28"/>
          </w:rPr>
          <w:t>stages from between 3 to 4.</w:t>
        </w:r>
      </w:ins>
    </w:p>
    <w:p w14:paraId="2E842DCE" w14:textId="2674B95C" w:rsidR="00F04864" w:rsidRDefault="00F04864" w:rsidP="005C2F4D">
      <w:pPr>
        <w:ind w:left="1418"/>
        <w:rPr>
          <w:sz w:val="28"/>
          <w:szCs w:val="28"/>
        </w:rPr>
      </w:pPr>
    </w:p>
    <w:p w14:paraId="5664B1DE" w14:textId="4DF5FDE3" w:rsidR="000D3425" w:rsidRPr="00A73D5F" w:rsidRDefault="000D3425" w:rsidP="00A73D5F">
      <w:pPr>
        <w:ind w:left="1418"/>
        <w:rPr>
          <w:ins w:id="114" w:author="Jacky Tan" w:date="2019-09-22T16:17:00Z"/>
          <w:sz w:val="28"/>
          <w:szCs w:val="28"/>
        </w:rPr>
      </w:pPr>
      <w:ins w:id="115" w:author="Jacky Tan" w:date="2019-09-22T16:15:00Z">
        <w:r>
          <w:rPr>
            <w:sz w:val="28"/>
            <w:szCs w:val="28"/>
          </w:rPr>
          <w:t xml:space="preserve">We kept </w:t>
        </w:r>
      </w:ins>
      <w:ins w:id="116" w:author="Jacky Tan" w:date="2019-09-22T16:23:00Z">
        <w:r w:rsidR="00CC7E36">
          <w:rPr>
            <w:sz w:val="28"/>
            <w:szCs w:val="28"/>
          </w:rPr>
          <w:t>the values of certain parameters</w:t>
        </w:r>
      </w:ins>
      <w:ins w:id="117" w:author="Jacky Tan" w:date="2019-09-22T16:15:00Z">
        <w:r>
          <w:rPr>
            <w:sz w:val="28"/>
            <w:szCs w:val="28"/>
          </w:rPr>
          <w:t xml:space="preserve"> constant in</w:t>
        </w:r>
      </w:ins>
      <w:ins w:id="118" w:author="Jacky Tan" w:date="2019-09-22T16:16:00Z">
        <w:r>
          <w:rPr>
            <w:sz w:val="28"/>
            <w:szCs w:val="28"/>
          </w:rPr>
          <w:t xml:space="preserve"> specifying the residual layers</w:t>
        </w:r>
      </w:ins>
      <w:ins w:id="119" w:author="Jacky Tan" w:date="2019-09-22T16:21:00Z">
        <w:r w:rsidR="00CC7E36">
          <w:rPr>
            <w:sz w:val="28"/>
            <w:szCs w:val="28"/>
          </w:rPr>
          <w:t xml:space="preserve">. </w:t>
        </w:r>
      </w:ins>
      <w:ins w:id="120" w:author="Jacky Tan" w:date="2019-09-22T16:24:00Z">
        <w:r w:rsidR="002B60EF">
          <w:rPr>
            <w:sz w:val="28"/>
            <w:szCs w:val="28"/>
          </w:rPr>
          <w:t>Some of t</w:t>
        </w:r>
      </w:ins>
      <w:ins w:id="121" w:author="Jacky Tan" w:date="2019-09-22T16:23:00Z">
        <w:r w:rsidR="00CC7E36">
          <w:rPr>
            <w:sz w:val="28"/>
            <w:szCs w:val="28"/>
          </w:rPr>
          <w:t>hese</w:t>
        </w:r>
      </w:ins>
      <w:ins w:id="122" w:author="Jacky Tan" w:date="2019-09-22T16:24:00Z">
        <w:r w:rsidR="00CC7E36">
          <w:rPr>
            <w:sz w:val="28"/>
            <w:szCs w:val="28"/>
          </w:rPr>
          <w:t xml:space="preserve"> parameters and their values are:</w:t>
        </w:r>
      </w:ins>
    </w:p>
    <w:p w14:paraId="0E4D88BD" w14:textId="73F6B874" w:rsidR="007E40AA" w:rsidRDefault="007E40AA" w:rsidP="000D3425">
      <w:pPr>
        <w:pStyle w:val="ListParagraph"/>
        <w:numPr>
          <w:ilvl w:val="0"/>
          <w:numId w:val="6"/>
        </w:numPr>
        <w:rPr>
          <w:ins w:id="123" w:author="Jacky Tan" w:date="2019-09-22T16:18:00Z"/>
          <w:sz w:val="28"/>
          <w:szCs w:val="28"/>
        </w:rPr>
      </w:pPr>
      <w:ins w:id="124" w:author="Jacky Tan" w:date="2019-09-22T16:18:00Z">
        <w:r>
          <w:rPr>
            <w:sz w:val="28"/>
            <w:szCs w:val="28"/>
          </w:rPr>
          <w:t>Kernel size = 3</w:t>
        </w:r>
      </w:ins>
    </w:p>
    <w:p w14:paraId="5B0F29B5" w14:textId="181FB833" w:rsidR="007E40AA" w:rsidRDefault="007E40AA" w:rsidP="000D3425">
      <w:pPr>
        <w:pStyle w:val="ListParagraph"/>
        <w:numPr>
          <w:ilvl w:val="0"/>
          <w:numId w:val="6"/>
        </w:numPr>
        <w:rPr>
          <w:ins w:id="125" w:author="Jacky Tan" w:date="2019-09-22T16:18:00Z"/>
          <w:sz w:val="28"/>
          <w:szCs w:val="28"/>
        </w:rPr>
      </w:pPr>
      <w:ins w:id="126" w:author="Jacky Tan" w:date="2019-09-22T16:18:00Z">
        <w:r>
          <w:rPr>
            <w:sz w:val="28"/>
            <w:szCs w:val="28"/>
          </w:rPr>
          <w:t>Strides = 1</w:t>
        </w:r>
      </w:ins>
    </w:p>
    <w:p w14:paraId="30C51CE4" w14:textId="4D67F144" w:rsidR="00CC7E36" w:rsidRPr="00A73D5F" w:rsidRDefault="002C18DE" w:rsidP="00A73D5F">
      <w:pPr>
        <w:pStyle w:val="ListParagraph"/>
        <w:numPr>
          <w:ilvl w:val="0"/>
          <w:numId w:val="6"/>
        </w:numPr>
        <w:rPr>
          <w:sz w:val="28"/>
          <w:szCs w:val="28"/>
        </w:rPr>
      </w:pPr>
      <w:ins w:id="127" w:author="Jacky Tan" w:date="2019-09-22T16:25:00Z">
        <w:r>
          <w:rPr>
            <w:sz w:val="28"/>
            <w:szCs w:val="28"/>
          </w:rPr>
          <w:t>Kernel initializer = he normal</w:t>
        </w:r>
      </w:ins>
    </w:p>
    <w:p w14:paraId="0CE49006" w14:textId="5A705FA5" w:rsidR="00897704" w:rsidRDefault="006B7225" w:rsidP="00897704">
      <w:pPr>
        <w:ind w:left="1418"/>
        <w:rPr>
          <w:ins w:id="128" w:author="Jacky Tan" w:date="2019-09-22T16:40:00Z"/>
          <w:sz w:val="28"/>
          <w:szCs w:val="28"/>
        </w:rPr>
      </w:pPr>
      <w:ins w:id="129" w:author="Jacky Tan" w:date="2019-09-22T16:35:00Z">
        <w:r>
          <w:rPr>
            <w:sz w:val="28"/>
            <w:szCs w:val="28"/>
          </w:rPr>
          <w:t xml:space="preserve">The first stage of the residual layers does not contain a </w:t>
        </w:r>
        <w:proofErr w:type="spellStart"/>
        <w:r>
          <w:rPr>
            <w:sz w:val="28"/>
            <w:szCs w:val="28"/>
          </w:rPr>
          <w:t>downsample</w:t>
        </w:r>
        <w:proofErr w:type="spellEnd"/>
        <w:r>
          <w:rPr>
            <w:sz w:val="28"/>
            <w:szCs w:val="28"/>
          </w:rPr>
          <w:t xml:space="preserve"> block.</w:t>
        </w:r>
      </w:ins>
      <w:ins w:id="130" w:author="Jacky Tan" w:date="2019-09-22T16:36:00Z">
        <w:r>
          <w:rPr>
            <w:sz w:val="28"/>
            <w:szCs w:val="28"/>
          </w:rPr>
          <w:t xml:space="preserve"> But e</w:t>
        </w:r>
      </w:ins>
      <w:ins w:id="131" w:author="Jacky Tan" w:date="2019-09-22T16:30:00Z">
        <w:r w:rsidR="003E5F7A">
          <w:rPr>
            <w:sz w:val="28"/>
            <w:szCs w:val="28"/>
          </w:rPr>
          <w:t xml:space="preserve">ach </w:t>
        </w:r>
      </w:ins>
      <w:ins w:id="132" w:author="Jacky Tan" w:date="2019-09-22T16:36:00Z">
        <w:r>
          <w:rPr>
            <w:sz w:val="28"/>
            <w:szCs w:val="28"/>
          </w:rPr>
          <w:t xml:space="preserve">of the subsequent </w:t>
        </w:r>
      </w:ins>
      <w:ins w:id="133" w:author="Jacky Tan" w:date="2019-09-22T16:30:00Z">
        <w:r w:rsidR="003E5F7A">
          <w:rPr>
            <w:sz w:val="28"/>
            <w:szCs w:val="28"/>
          </w:rPr>
          <w:t xml:space="preserve">stage comprises an initial </w:t>
        </w:r>
        <w:proofErr w:type="spellStart"/>
        <w:r w:rsidR="003E5F7A">
          <w:rPr>
            <w:sz w:val="28"/>
            <w:szCs w:val="28"/>
          </w:rPr>
          <w:t>downsample</w:t>
        </w:r>
      </w:ins>
      <w:proofErr w:type="spellEnd"/>
      <w:ins w:id="134" w:author="Jacky Tan" w:date="2019-09-22T16:31:00Z">
        <w:r w:rsidR="003E5F7A">
          <w:rPr>
            <w:sz w:val="28"/>
            <w:szCs w:val="28"/>
          </w:rPr>
          <w:t xml:space="preserve"> block with the reminding blocks being </w:t>
        </w:r>
      </w:ins>
      <w:ins w:id="135" w:author="Jacky Tan" w:date="2019-09-22T16:32:00Z">
        <w:r w:rsidR="003E5F7A">
          <w:rPr>
            <w:sz w:val="28"/>
            <w:szCs w:val="28"/>
          </w:rPr>
          <w:t>simple blocks.</w:t>
        </w:r>
      </w:ins>
      <w:ins w:id="136" w:author="Jacky Tan" w:date="2019-09-22T16:37:00Z">
        <w:r w:rsidR="00B31844">
          <w:rPr>
            <w:sz w:val="28"/>
            <w:szCs w:val="28"/>
          </w:rPr>
          <w:t xml:space="preserve"> </w:t>
        </w:r>
      </w:ins>
    </w:p>
    <w:p w14:paraId="23D7BCDA" w14:textId="6C01674B" w:rsidR="00F04864" w:rsidRDefault="00B31844" w:rsidP="006B7225">
      <w:pPr>
        <w:ind w:left="1418"/>
        <w:rPr>
          <w:sz w:val="28"/>
          <w:szCs w:val="28"/>
        </w:rPr>
      </w:pPr>
      <w:ins w:id="137" w:author="Jacky Tan" w:date="2019-09-22T16:37:00Z">
        <w:r>
          <w:rPr>
            <w:sz w:val="28"/>
            <w:szCs w:val="28"/>
          </w:rPr>
          <w:t>We increased the number of filters from 16 for the initial stage of the resid</w:t>
        </w:r>
      </w:ins>
      <w:ins w:id="138" w:author="Jacky Tan" w:date="2019-09-22T16:38:00Z">
        <w:r>
          <w:rPr>
            <w:sz w:val="28"/>
            <w:szCs w:val="28"/>
          </w:rPr>
          <w:t>ual layer to 32, 64, and 128 for each of the subsequent stages.</w:t>
        </w:r>
      </w:ins>
    </w:p>
    <w:p w14:paraId="500CDED8" w14:textId="77777777" w:rsidR="00752F42" w:rsidRDefault="005C2F4D" w:rsidP="00752F42">
      <w:pPr>
        <w:ind w:left="720"/>
        <w:rPr>
          <w:sz w:val="28"/>
          <w:szCs w:val="28"/>
        </w:rPr>
      </w:pPr>
      <w:r>
        <w:rPr>
          <w:sz w:val="28"/>
          <w:szCs w:val="28"/>
        </w:rPr>
        <w:t>5-7</w:t>
      </w:r>
      <w:r w:rsidR="00752F42">
        <w:rPr>
          <w:sz w:val="28"/>
          <w:szCs w:val="28"/>
        </w:rPr>
        <w:tab/>
      </w:r>
      <w:r>
        <w:rPr>
          <w:sz w:val="28"/>
          <w:szCs w:val="28"/>
        </w:rPr>
        <w:t>Set learning scheduler</w:t>
      </w:r>
    </w:p>
    <w:p w14:paraId="18CDF41D" w14:textId="77777777" w:rsidR="00752F42" w:rsidRDefault="005C2F4D" w:rsidP="005C2F4D">
      <w:pPr>
        <w:ind w:left="1418"/>
        <w:rPr>
          <w:sz w:val="28"/>
          <w:szCs w:val="28"/>
        </w:rPr>
      </w:pPr>
      <w:r>
        <w:rPr>
          <w:sz w:val="28"/>
          <w:szCs w:val="28"/>
        </w:rPr>
        <w:tab/>
        <w:t>We create and utilize the learning scheduler to vary the learning rate, so learning rate is reduced when the learning epochs increase.</w:t>
      </w:r>
    </w:p>
    <w:p w14:paraId="301AC8BD" w14:textId="77777777" w:rsidR="005C2F4D" w:rsidRDefault="005C2F4D" w:rsidP="005C2F4D">
      <w:pPr>
        <w:ind w:left="720"/>
        <w:rPr>
          <w:sz w:val="28"/>
          <w:szCs w:val="28"/>
        </w:rPr>
      </w:pPr>
      <w:r>
        <w:rPr>
          <w:sz w:val="28"/>
          <w:szCs w:val="28"/>
        </w:rPr>
        <w:t>5-8</w:t>
      </w:r>
      <w:r>
        <w:rPr>
          <w:sz w:val="28"/>
          <w:szCs w:val="28"/>
        </w:rPr>
        <w:tab/>
        <w:t>Use image augmentation</w:t>
      </w:r>
    </w:p>
    <w:p w14:paraId="0E93CA16" w14:textId="77777777" w:rsidR="005C2F4D" w:rsidRDefault="005C2F4D" w:rsidP="005C2F4D">
      <w:pPr>
        <w:ind w:left="1418"/>
        <w:rPr>
          <w:sz w:val="28"/>
          <w:szCs w:val="28"/>
        </w:rPr>
      </w:pPr>
      <w:r>
        <w:rPr>
          <w:sz w:val="28"/>
          <w:szCs w:val="28"/>
        </w:rPr>
        <w:lastRenderedPageBreak/>
        <w:tab/>
        <w:t xml:space="preserve">We use the image augmentation to generate the randomly varied images in the beginning of each epoch, so to force the deep-learning model to learn the features that are relevant to the classification. </w:t>
      </w:r>
      <w:r>
        <w:rPr>
          <w:sz w:val="28"/>
          <w:szCs w:val="28"/>
        </w:rPr>
        <w:tab/>
      </w:r>
    </w:p>
    <w:p w14:paraId="56BC7626" w14:textId="77777777" w:rsidR="005C2F4D" w:rsidRDefault="005C2F4D" w:rsidP="005C2F4D">
      <w:pPr>
        <w:ind w:left="720"/>
        <w:rPr>
          <w:sz w:val="28"/>
          <w:szCs w:val="28"/>
        </w:rPr>
      </w:pPr>
      <w:r>
        <w:rPr>
          <w:sz w:val="28"/>
          <w:szCs w:val="28"/>
        </w:rPr>
        <w:t>5-9</w:t>
      </w:r>
      <w:r>
        <w:rPr>
          <w:sz w:val="28"/>
          <w:szCs w:val="28"/>
        </w:rPr>
        <w:tab/>
        <w:t>Adjust batch size</w:t>
      </w:r>
    </w:p>
    <w:p w14:paraId="170D6693" w14:textId="77777777" w:rsidR="005C2F4D" w:rsidRDefault="005C2F4D" w:rsidP="00F1435B">
      <w:pPr>
        <w:ind w:left="1418"/>
        <w:rPr>
          <w:sz w:val="28"/>
          <w:szCs w:val="28"/>
        </w:rPr>
      </w:pPr>
      <w:r>
        <w:rPr>
          <w:sz w:val="28"/>
          <w:szCs w:val="28"/>
        </w:rPr>
        <w:tab/>
        <w:t xml:space="preserve">We choose small batch size (32) </w:t>
      </w:r>
      <w:r w:rsidR="00F1435B">
        <w:rPr>
          <w:sz w:val="28"/>
          <w:szCs w:val="28"/>
        </w:rPr>
        <w:t xml:space="preserve">to improve the accuracy, and also it is still allowed the laptop GPU used for training to work </w:t>
      </w:r>
      <w:r w:rsidR="0097758D">
        <w:rPr>
          <w:sz w:val="28"/>
          <w:szCs w:val="28"/>
        </w:rPr>
        <w:t>as normal</w:t>
      </w:r>
      <w:r w:rsidR="00F1435B">
        <w:rPr>
          <w:sz w:val="28"/>
          <w:szCs w:val="28"/>
        </w:rPr>
        <w:t>.</w:t>
      </w:r>
    </w:p>
    <w:p w14:paraId="087E3ACE" w14:textId="1517A084" w:rsidR="001B15D5" w:rsidRDefault="001B15D5" w:rsidP="001B15D5">
      <w:pPr>
        <w:ind w:left="720"/>
        <w:rPr>
          <w:ins w:id="139" w:author="cl" w:date="2019-09-24T11:36:00Z"/>
          <w:sz w:val="28"/>
          <w:szCs w:val="28"/>
        </w:rPr>
      </w:pPr>
      <w:bookmarkStart w:id="140" w:name="_GoBack"/>
      <w:bookmarkEnd w:id="140"/>
      <w:ins w:id="141" w:author="cl" w:date="2019-09-24T11:36:00Z">
        <w:r>
          <w:rPr>
            <w:sz w:val="28"/>
            <w:szCs w:val="28"/>
          </w:rPr>
          <w:t>5-11</w:t>
        </w:r>
        <w:r>
          <w:rPr>
            <w:sz w:val="28"/>
            <w:szCs w:val="28"/>
          </w:rPr>
          <w:tab/>
          <w:t>Ensemble models</w:t>
        </w:r>
      </w:ins>
    </w:p>
    <w:p w14:paraId="6DA2AB6D" w14:textId="72046B42" w:rsidR="001B15D5" w:rsidRDefault="001B15D5" w:rsidP="001B15D5">
      <w:pPr>
        <w:ind w:left="1418"/>
        <w:rPr>
          <w:ins w:id="142" w:author="cl" w:date="2019-09-24T11:36:00Z"/>
          <w:sz w:val="28"/>
          <w:szCs w:val="28"/>
        </w:rPr>
      </w:pPr>
      <w:ins w:id="143" w:author="cl" w:date="2019-09-24T11:36:00Z">
        <w:r>
          <w:rPr>
            <w:sz w:val="28"/>
            <w:szCs w:val="28"/>
          </w:rPr>
          <w:tab/>
        </w:r>
      </w:ins>
      <w:ins w:id="144" w:author="cl" w:date="2019-09-24T11:37:00Z">
        <w:r>
          <w:rPr>
            <w:sz w:val="28"/>
            <w:szCs w:val="28"/>
          </w:rPr>
          <w:t>We ensemble 2 models using the integrated stacking method</w:t>
        </w:r>
      </w:ins>
      <w:ins w:id="145" w:author="cl" w:date="2019-09-24T11:38:00Z">
        <w:r>
          <w:rPr>
            <w:sz w:val="28"/>
            <w:szCs w:val="28"/>
          </w:rPr>
          <w:t xml:space="preserve">, which combines the </w:t>
        </w:r>
        <w:r w:rsidR="00DA2C76">
          <w:rPr>
            <w:sz w:val="28"/>
            <w:szCs w:val="28"/>
          </w:rPr>
          <w:t>2 models output and constructs common dense layer to finally output</w:t>
        </w:r>
      </w:ins>
      <w:ins w:id="146" w:author="cl" w:date="2019-09-24T11:39:00Z">
        <w:r w:rsidR="00DA2C76">
          <w:rPr>
            <w:sz w:val="28"/>
            <w:szCs w:val="28"/>
          </w:rPr>
          <w:t xml:space="preserve"> the results</w:t>
        </w:r>
      </w:ins>
      <w:ins w:id="147" w:author="cl" w:date="2019-09-24T11:36:00Z">
        <w:r>
          <w:rPr>
            <w:sz w:val="28"/>
            <w:szCs w:val="28"/>
          </w:rPr>
          <w:t>.</w:t>
        </w:r>
      </w:ins>
      <w:ins w:id="148" w:author="cl" w:date="2019-09-24T11:40:00Z">
        <w:r w:rsidR="007D4210">
          <w:rPr>
            <w:sz w:val="28"/>
            <w:szCs w:val="28"/>
          </w:rPr>
          <w:t xml:space="preserve"> The final accuracy achieves 79.</w:t>
        </w:r>
      </w:ins>
      <w:ins w:id="149" w:author="cl" w:date="2019-09-24T11:41:00Z">
        <w:r w:rsidR="007D4210">
          <w:rPr>
            <w:sz w:val="28"/>
            <w:szCs w:val="28"/>
          </w:rPr>
          <w:t xml:space="preserve">61% and shows big improvement on the individual model </w:t>
        </w:r>
      </w:ins>
      <w:ins w:id="150" w:author="cl" w:date="2019-09-24T11:43:00Z">
        <w:r w:rsidR="007D4210" w:rsidRPr="007D4210">
          <w:rPr>
            <w:sz w:val="28"/>
            <w:szCs w:val="28"/>
          </w:rPr>
          <w:t>76</w:t>
        </w:r>
        <w:r w:rsidR="007D4210">
          <w:rPr>
            <w:sz w:val="28"/>
            <w:szCs w:val="28"/>
          </w:rPr>
          <w:t>.</w:t>
        </w:r>
        <w:r w:rsidR="007D4210" w:rsidRPr="007D4210">
          <w:rPr>
            <w:sz w:val="28"/>
            <w:szCs w:val="28"/>
          </w:rPr>
          <w:t>31</w:t>
        </w:r>
        <w:r w:rsidR="007D4210">
          <w:rPr>
            <w:sz w:val="28"/>
            <w:szCs w:val="28"/>
          </w:rPr>
          <w:t xml:space="preserve">% </w:t>
        </w:r>
      </w:ins>
      <w:ins w:id="151" w:author="cl" w:date="2019-09-24T11:41:00Z">
        <w:r w:rsidR="007D4210">
          <w:rPr>
            <w:sz w:val="28"/>
            <w:szCs w:val="28"/>
          </w:rPr>
          <w:t>accuracy</w:t>
        </w:r>
      </w:ins>
      <w:ins w:id="152" w:author="cl" w:date="2019-09-24T11:43:00Z">
        <w:r w:rsidR="007D4210">
          <w:rPr>
            <w:sz w:val="28"/>
            <w:szCs w:val="28"/>
          </w:rPr>
          <w:t>.</w:t>
        </w:r>
      </w:ins>
    </w:p>
    <w:p w14:paraId="33E11A2B" w14:textId="603D105B" w:rsidR="00EB3322" w:rsidRDefault="00DD516B" w:rsidP="00EB3322">
      <w:pPr>
        <w:ind w:left="720"/>
        <w:rPr>
          <w:ins w:id="153" w:author="cl" w:date="2019-09-24T10:57:00Z"/>
          <w:sz w:val="28"/>
          <w:szCs w:val="28"/>
        </w:rPr>
      </w:pPr>
      <w:ins w:id="154" w:author="cl" w:date="2019-09-24T10:57:00Z">
        <w:r>
          <w:rPr>
            <w:sz w:val="28"/>
            <w:szCs w:val="28"/>
          </w:rPr>
          <w:t>5-10</w:t>
        </w:r>
        <w:r w:rsidR="00EB3322">
          <w:rPr>
            <w:sz w:val="28"/>
            <w:szCs w:val="28"/>
          </w:rPr>
          <w:tab/>
          <w:t xml:space="preserve">Problems encountered and </w:t>
        </w:r>
      </w:ins>
      <w:ins w:id="155" w:author="cl" w:date="2019-09-24T10:58:00Z">
        <w:r w:rsidR="00EB3322">
          <w:rPr>
            <w:sz w:val="28"/>
            <w:szCs w:val="28"/>
          </w:rPr>
          <w:t>challenge</w:t>
        </w:r>
      </w:ins>
    </w:p>
    <w:p w14:paraId="2ACEA035" w14:textId="6B788429" w:rsidR="00EB3322" w:rsidRPr="00EB3322" w:rsidRDefault="00EB3322">
      <w:pPr>
        <w:pStyle w:val="ListParagraph"/>
        <w:numPr>
          <w:ilvl w:val="0"/>
          <w:numId w:val="7"/>
        </w:numPr>
        <w:rPr>
          <w:ins w:id="156" w:author="cl" w:date="2019-09-24T10:58:00Z"/>
          <w:sz w:val="28"/>
          <w:szCs w:val="28"/>
          <w:rPrChange w:id="157" w:author="cl" w:date="2019-09-24T10:58:00Z">
            <w:rPr>
              <w:ins w:id="158" w:author="cl" w:date="2019-09-24T10:58:00Z"/>
            </w:rPr>
          </w:rPrChange>
        </w:rPr>
        <w:pPrChange w:id="159" w:author="cl" w:date="2019-09-24T10:58:00Z">
          <w:pPr>
            <w:ind w:left="720"/>
          </w:pPr>
        </w:pPrChange>
      </w:pPr>
      <w:ins w:id="160" w:author="cl" w:date="2019-09-24T10:58:00Z">
        <w:r>
          <w:rPr>
            <w:sz w:val="28"/>
            <w:szCs w:val="28"/>
          </w:rPr>
          <w:t>Model Training Result</w:t>
        </w:r>
      </w:ins>
      <w:ins w:id="161" w:author="cl" w:date="2019-09-24T10:59:00Z">
        <w:r>
          <w:rPr>
            <w:sz w:val="28"/>
            <w:szCs w:val="28"/>
          </w:rPr>
          <w:t xml:space="preserve"> Different</w:t>
        </w:r>
      </w:ins>
      <w:ins w:id="162" w:author="cl" w:date="2019-09-24T10:58:00Z">
        <w:r>
          <w:rPr>
            <w:sz w:val="28"/>
            <w:szCs w:val="28"/>
          </w:rPr>
          <w:t xml:space="preserve"> </w:t>
        </w:r>
      </w:ins>
    </w:p>
    <w:p w14:paraId="3BAEFDA1" w14:textId="6B788429" w:rsidR="00BE2339" w:rsidRDefault="00BE2339">
      <w:pPr>
        <w:ind w:left="1800"/>
        <w:rPr>
          <w:ins w:id="163" w:author="cl" w:date="2019-09-24T10:46:00Z"/>
          <w:sz w:val="28"/>
          <w:szCs w:val="28"/>
        </w:rPr>
        <w:pPrChange w:id="164" w:author="cl" w:date="2019-09-24T11:01:00Z">
          <w:pPr>
            <w:ind w:left="720"/>
          </w:pPr>
        </w:pPrChange>
      </w:pPr>
      <w:ins w:id="165" w:author="cl" w:date="2019-09-24T10:46:00Z">
        <w:r>
          <w:rPr>
            <w:sz w:val="28"/>
            <w:szCs w:val="28"/>
          </w:rPr>
          <w:t xml:space="preserve">We notice that even for the same model design, the model accuracy after each training is very different, sometimes even reaches 4% to 5% accuracy difference. </w:t>
        </w:r>
      </w:ins>
      <w:ins w:id="166" w:author="cl" w:date="2019-09-24T11:00:00Z">
        <w:r w:rsidR="00EB3322">
          <w:rPr>
            <w:sz w:val="28"/>
            <w:szCs w:val="28"/>
          </w:rPr>
          <w:t xml:space="preserve">So we save the individual model weights in the separate file, then will be able to replicate the same accuracy with the model design, and </w:t>
        </w:r>
      </w:ins>
      <w:ins w:id="167" w:author="cl" w:date="2019-09-24T10:46:00Z">
        <w:r>
          <w:rPr>
            <w:sz w:val="28"/>
            <w:szCs w:val="28"/>
          </w:rPr>
          <w:t>avoid to lose the best model.</w:t>
        </w:r>
      </w:ins>
    </w:p>
    <w:p w14:paraId="504617C3" w14:textId="4DC8D9DE" w:rsidR="00EB3322" w:rsidRPr="00EC3176" w:rsidRDefault="00EB3322" w:rsidP="00EB3322">
      <w:pPr>
        <w:pStyle w:val="ListParagraph"/>
        <w:numPr>
          <w:ilvl w:val="0"/>
          <w:numId w:val="7"/>
        </w:numPr>
        <w:rPr>
          <w:ins w:id="168" w:author="cl" w:date="2019-09-24T11:01:00Z"/>
          <w:sz w:val="28"/>
          <w:szCs w:val="28"/>
        </w:rPr>
      </w:pPr>
      <w:ins w:id="169" w:author="cl" w:date="2019-09-24T11:03:00Z">
        <w:r>
          <w:rPr>
            <w:sz w:val="28"/>
            <w:szCs w:val="28"/>
          </w:rPr>
          <w:t>Determination on g</w:t>
        </w:r>
      </w:ins>
      <w:ins w:id="170" w:author="cl" w:date="2019-09-24T11:01:00Z">
        <w:r>
          <w:rPr>
            <w:sz w:val="28"/>
            <w:szCs w:val="28"/>
          </w:rPr>
          <w:t>ood parameters</w:t>
        </w:r>
      </w:ins>
    </w:p>
    <w:p w14:paraId="34BD2AC5" w14:textId="4988D6BA" w:rsidR="00730E1B" w:rsidRDefault="00BE2339">
      <w:pPr>
        <w:ind w:left="1800"/>
        <w:rPr>
          <w:ins w:id="171" w:author="cl" w:date="2019-09-24T11:20:00Z"/>
          <w:sz w:val="28"/>
          <w:szCs w:val="28"/>
        </w:rPr>
        <w:pPrChange w:id="172" w:author="cl" w:date="2019-09-24T11:02:00Z">
          <w:pPr>
            <w:ind w:left="720"/>
          </w:pPr>
        </w:pPrChange>
      </w:pPr>
      <w:ins w:id="173" w:author="cl" w:date="2019-09-24T10:46:00Z">
        <w:r>
          <w:rPr>
            <w:sz w:val="28"/>
            <w:szCs w:val="28"/>
          </w:rPr>
          <w:t xml:space="preserve">We </w:t>
        </w:r>
      </w:ins>
      <w:ins w:id="174" w:author="cl" w:date="2019-09-24T10:47:00Z">
        <w:r>
          <w:rPr>
            <w:sz w:val="28"/>
            <w:szCs w:val="28"/>
          </w:rPr>
          <w:t xml:space="preserve">observe that the model performance differs for each separate </w:t>
        </w:r>
      </w:ins>
      <w:ins w:id="175" w:author="cl" w:date="2019-09-24T10:49:00Z">
        <w:r>
          <w:rPr>
            <w:sz w:val="28"/>
            <w:szCs w:val="28"/>
          </w:rPr>
          <w:t xml:space="preserve">model </w:t>
        </w:r>
      </w:ins>
      <w:ins w:id="176" w:author="cl" w:date="2019-09-24T10:47:00Z">
        <w:r>
          <w:rPr>
            <w:sz w:val="28"/>
            <w:szCs w:val="28"/>
          </w:rPr>
          <w:t>training</w:t>
        </w:r>
      </w:ins>
      <w:ins w:id="177" w:author="cl" w:date="2019-09-24T10:49:00Z">
        <w:r>
          <w:rPr>
            <w:sz w:val="28"/>
            <w:szCs w:val="28"/>
          </w:rPr>
          <w:t xml:space="preserve"> process</w:t>
        </w:r>
      </w:ins>
      <w:ins w:id="178" w:author="cl" w:date="2019-09-24T11:04:00Z">
        <w:r w:rsidR="00EB3322">
          <w:rPr>
            <w:sz w:val="28"/>
            <w:szCs w:val="28"/>
          </w:rPr>
          <w:t>. I</w:t>
        </w:r>
      </w:ins>
      <w:ins w:id="179" w:author="cl" w:date="2019-09-24T11:03:00Z">
        <w:r w:rsidR="00EB3322">
          <w:rPr>
            <w:sz w:val="28"/>
            <w:szCs w:val="28"/>
          </w:rPr>
          <w:t xml:space="preserve">n order to </w:t>
        </w:r>
      </w:ins>
      <w:ins w:id="180" w:author="cl" w:date="2019-09-24T11:04:00Z">
        <w:r w:rsidR="00EB3322">
          <w:rPr>
            <w:sz w:val="28"/>
            <w:szCs w:val="28"/>
          </w:rPr>
          <w:t>determine</w:t>
        </w:r>
      </w:ins>
      <w:ins w:id="181" w:author="cl" w:date="2019-09-24T11:03:00Z">
        <w:r w:rsidR="00EB3322">
          <w:rPr>
            <w:sz w:val="28"/>
            <w:szCs w:val="28"/>
          </w:rPr>
          <w:t xml:space="preserve"> </w:t>
        </w:r>
      </w:ins>
      <w:ins w:id="182" w:author="cl" w:date="2019-09-24T11:04:00Z">
        <w:r w:rsidR="00EB3322">
          <w:rPr>
            <w:sz w:val="28"/>
            <w:szCs w:val="28"/>
          </w:rPr>
          <w:t xml:space="preserve">the good parameters to be changed, we only </w:t>
        </w:r>
      </w:ins>
      <w:ins w:id="183" w:author="cl" w:date="2019-09-24T11:05:00Z">
        <w:r w:rsidR="00EB3322">
          <w:rPr>
            <w:sz w:val="28"/>
            <w:szCs w:val="28"/>
          </w:rPr>
          <w:t xml:space="preserve">choose </w:t>
        </w:r>
      </w:ins>
      <w:ins w:id="184" w:author="cl" w:date="2019-09-24T11:04:00Z">
        <w:r w:rsidR="00EB3322">
          <w:rPr>
            <w:sz w:val="28"/>
            <w:szCs w:val="28"/>
          </w:rPr>
          <w:t>single</w:t>
        </w:r>
      </w:ins>
      <w:ins w:id="185" w:author="cl" w:date="2019-09-24T11:05:00Z">
        <w:r w:rsidR="00EB3322">
          <w:rPr>
            <w:sz w:val="28"/>
            <w:szCs w:val="28"/>
          </w:rPr>
          <w:t xml:space="preserve"> parameter</w:t>
        </w:r>
      </w:ins>
      <w:ins w:id="186" w:author="cl" w:date="2019-09-24T11:06:00Z">
        <w:r w:rsidR="00EB3322">
          <w:rPr>
            <w:sz w:val="28"/>
            <w:szCs w:val="28"/>
          </w:rPr>
          <w:t xml:space="preserve"> to change at</w:t>
        </w:r>
      </w:ins>
      <w:ins w:id="187" w:author="cl" w:date="2019-09-24T11:05:00Z">
        <w:r w:rsidR="00EB3322">
          <w:rPr>
            <w:sz w:val="28"/>
            <w:szCs w:val="28"/>
          </w:rPr>
          <w:t xml:space="preserve"> each time</w:t>
        </w:r>
      </w:ins>
      <w:ins w:id="188" w:author="cl" w:date="2019-09-24T11:07:00Z">
        <w:r w:rsidR="00730E1B">
          <w:rPr>
            <w:sz w:val="28"/>
            <w:szCs w:val="28"/>
          </w:rPr>
          <w:t>, for example, learning rate</w:t>
        </w:r>
      </w:ins>
      <w:ins w:id="189" w:author="cl" w:date="2019-09-24T10:47:00Z">
        <w:r>
          <w:rPr>
            <w:sz w:val="28"/>
            <w:szCs w:val="28"/>
          </w:rPr>
          <w:t>.</w:t>
        </w:r>
      </w:ins>
      <w:ins w:id="190" w:author="cl" w:date="2019-09-24T10:49:00Z">
        <w:r>
          <w:rPr>
            <w:sz w:val="28"/>
            <w:szCs w:val="28"/>
          </w:rPr>
          <w:t xml:space="preserve"> </w:t>
        </w:r>
      </w:ins>
      <w:ins w:id="191" w:author="cl" w:date="2019-09-24T11:07:00Z">
        <w:r w:rsidR="00730E1B">
          <w:rPr>
            <w:sz w:val="28"/>
            <w:szCs w:val="28"/>
          </w:rPr>
          <w:t xml:space="preserve">Then perform several trainings. We will </w:t>
        </w:r>
      </w:ins>
      <w:ins w:id="192" w:author="cl" w:date="2019-09-24T11:09:00Z">
        <w:r w:rsidR="00730E1B">
          <w:rPr>
            <w:sz w:val="28"/>
            <w:szCs w:val="28"/>
          </w:rPr>
          <w:t>consider the model best accuracy across the several training</w:t>
        </w:r>
      </w:ins>
      <w:ins w:id="193" w:author="cl" w:date="2019-09-24T11:10:00Z">
        <w:r w:rsidR="00730E1B">
          <w:rPr>
            <w:sz w:val="28"/>
            <w:szCs w:val="28"/>
          </w:rPr>
          <w:t>s</w:t>
        </w:r>
      </w:ins>
      <w:ins w:id="194" w:author="cl" w:date="2019-09-24T11:09:00Z">
        <w:r w:rsidR="00730E1B">
          <w:rPr>
            <w:sz w:val="28"/>
            <w:szCs w:val="28"/>
          </w:rPr>
          <w:t xml:space="preserve">, </w:t>
        </w:r>
      </w:ins>
      <w:ins w:id="195" w:author="cl" w:date="2019-09-24T11:10:00Z">
        <w:r w:rsidR="00730E1B">
          <w:rPr>
            <w:sz w:val="28"/>
            <w:szCs w:val="28"/>
          </w:rPr>
          <w:t xml:space="preserve">and </w:t>
        </w:r>
      </w:ins>
      <w:ins w:id="196" w:author="cl" w:date="2019-09-24T11:08:00Z">
        <w:r w:rsidR="00730E1B">
          <w:rPr>
            <w:sz w:val="28"/>
            <w:szCs w:val="28"/>
          </w:rPr>
          <w:t>analyse</w:t>
        </w:r>
      </w:ins>
      <w:ins w:id="197" w:author="cl" w:date="2019-09-24T11:07:00Z">
        <w:r w:rsidR="00730E1B">
          <w:rPr>
            <w:sz w:val="28"/>
            <w:szCs w:val="28"/>
          </w:rPr>
          <w:t xml:space="preserve"> </w:t>
        </w:r>
      </w:ins>
      <w:ins w:id="198" w:author="cl" w:date="2019-09-24T11:08:00Z">
        <w:r w:rsidR="00730E1B">
          <w:rPr>
            <w:sz w:val="28"/>
            <w:szCs w:val="28"/>
          </w:rPr>
          <w:t xml:space="preserve">the </w:t>
        </w:r>
      </w:ins>
      <w:ins w:id="199" w:author="cl" w:date="2019-09-24T11:09:00Z">
        <w:r w:rsidR="00730E1B">
          <w:rPr>
            <w:sz w:val="28"/>
            <w:szCs w:val="28"/>
          </w:rPr>
          <w:t>loss value and accuracy training diagram</w:t>
        </w:r>
      </w:ins>
      <w:ins w:id="200" w:author="cl" w:date="2019-09-24T11:10:00Z">
        <w:r w:rsidR="00730E1B">
          <w:rPr>
            <w:sz w:val="28"/>
            <w:szCs w:val="28"/>
          </w:rPr>
          <w:t xml:space="preserve">, then </w:t>
        </w:r>
        <w:r w:rsidR="00730E1B">
          <w:rPr>
            <w:sz w:val="28"/>
            <w:szCs w:val="28"/>
          </w:rPr>
          <w:lastRenderedPageBreak/>
          <w:t>determine whether to keep the changes to the model.</w:t>
        </w:r>
      </w:ins>
      <w:ins w:id="201" w:author="cl" w:date="2019-09-24T11:11:00Z">
        <w:r w:rsidR="00CB255A">
          <w:rPr>
            <w:sz w:val="28"/>
            <w:szCs w:val="28"/>
          </w:rPr>
          <w:t xml:space="preserve"> After that, we continue to pick the next available parameter and perform the same evaluation process again.</w:t>
        </w:r>
      </w:ins>
    </w:p>
    <w:p w14:paraId="4727A721" w14:textId="0AD9E90C" w:rsidR="008D2DFF" w:rsidRPr="00EC3176" w:rsidRDefault="008D2DFF" w:rsidP="008D2DFF">
      <w:pPr>
        <w:pStyle w:val="ListParagraph"/>
        <w:numPr>
          <w:ilvl w:val="0"/>
          <w:numId w:val="7"/>
        </w:numPr>
        <w:rPr>
          <w:ins w:id="202" w:author="cl" w:date="2019-09-24T11:21:00Z"/>
          <w:sz w:val="28"/>
          <w:szCs w:val="28"/>
        </w:rPr>
      </w:pPr>
      <w:ins w:id="203" w:author="cl" w:date="2019-09-24T11:21:00Z">
        <w:r>
          <w:rPr>
            <w:sz w:val="28"/>
            <w:szCs w:val="28"/>
          </w:rPr>
          <w:t>Unstable model</w:t>
        </w:r>
      </w:ins>
    </w:p>
    <w:p w14:paraId="21A26E0C" w14:textId="10F65D1D" w:rsidR="008D2DFF" w:rsidRDefault="008D2DFF">
      <w:pPr>
        <w:ind w:left="1800"/>
        <w:rPr>
          <w:ins w:id="204" w:author="cl" w:date="2019-09-24T11:25:00Z"/>
          <w:sz w:val="28"/>
          <w:szCs w:val="28"/>
        </w:rPr>
        <w:pPrChange w:id="205" w:author="cl" w:date="2019-09-24T11:02:00Z">
          <w:pPr>
            <w:ind w:left="720"/>
          </w:pPr>
        </w:pPrChange>
      </w:pPr>
      <w:ins w:id="206" w:author="cl" w:date="2019-09-24T11:21:00Z">
        <w:r>
          <w:rPr>
            <w:sz w:val="28"/>
            <w:szCs w:val="28"/>
          </w:rPr>
          <w:t xml:space="preserve">We notice that the </w:t>
        </w:r>
      </w:ins>
      <w:ins w:id="207" w:author="cl" w:date="2019-09-24T11:25:00Z">
        <w:r>
          <w:rPr>
            <w:sz w:val="28"/>
            <w:szCs w:val="28"/>
          </w:rPr>
          <w:t xml:space="preserve">base </w:t>
        </w:r>
      </w:ins>
      <w:ins w:id="208" w:author="cl" w:date="2019-09-24T11:21:00Z">
        <w:r>
          <w:rPr>
            <w:sz w:val="28"/>
            <w:szCs w:val="28"/>
          </w:rPr>
          <w:t xml:space="preserve">model </w:t>
        </w:r>
      </w:ins>
      <w:ins w:id="209" w:author="cl" w:date="2019-09-24T11:25:00Z">
        <w:r>
          <w:rPr>
            <w:sz w:val="28"/>
            <w:szCs w:val="28"/>
          </w:rPr>
          <w:t xml:space="preserve">is unstable from </w:t>
        </w:r>
      </w:ins>
      <w:ins w:id="210" w:author="cl" w:date="2019-09-24T11:21:00Z">
        <w:r>
          <w:rPr>
            <w:sz w:val="28"/>
            <w:szCs w:val="28"/>
          </w:rPr>
          <w:t>training loss value and accuracy chart</w:t>
        </w:r>
      </w:ins>
      <w:ins w:id="211" w:author="cl" w:date="2019-09-24T11:25:00Z">
        <w:r>
          <w:rPr>
            <w:sz w:val="28"/>
            <w:szCs w:val="28"/>
          </w:rPr>
          <w:t xml:space="preserve"> below.</w:t>
        </w:r>
      </w:ins>
    </w:p>
    <w:p w14:paraId="27626238" w14:textId="1BD05B00" w:rsidR="008D2DFF" w:rsidRDefault="007B464C">
      <w:pPr>
        <w:ind w:left="1800"/>
        <w:rPr>
          <w:ins w:id="212" w:author="cl" w:date="2019-09-24T11:26:00Z"/>
          <w:sz w:val="28"/>
          <w:szCs w:val="28"/>
        </w:rPr>
        <w:pPrChange w:id="213" w:author="cl" w:date="2019-09-24T11:02:00Z">
          <w:pPr>
            <w:ind w:left="720"/>
          </w:pPr>
        </w:pPrChange>
      </w:pPr>
      <w:ins w:id="214" w:author="cl" w:date="2019-09-24T11:26:00Z">
        <w:r>
          <w:rPr>
            <w:noProof/>
          </w:rPr>
          <w:drawing>
            <wp:inline distT="0" distB="0" distL="0" distR="0" wp14:anchorId="244BE472" wp14:editId="6B6296B5">
              <wp:extent cx="2369820" cy="179041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82255" cy="1799809"/>
                      </a:xfrm>
                      <a:prstGeom prst="rect">
                        <a:avLst/>
                      </a:prstGeom>
                    </pic:spPr>
                  </pic:pic>
                </a:graphicData>
              </a:graphic>
            </wp:inline>
          </w:drawing>
        </w:r>
      </w:ins>
    </w:p>
    <w:p w14:paraId="2AA54A3B" w14:textId="77777777" w:rsidR="00695E57" w:rsidRDefault="007B464C">
      <w:pPr>
        <w:ind w:left="1800"/>
        <w:rPr>
          <w:ins w:id="215" w:author="cl" w:date="2019-09-24T11:33:00Z"/>
          <w:sz w:val="28"/>
          <w:szCs w:val="28"/>
        </w:rPr>
        <w:pPrChange w:id="216" w:author="cl" w:date="2019-09-24T11:02:00Z">
          <w:pPr>
            <w:ind w:left="720"/>
          </w:pPr>
        </w:pPrChange>
      </w:pPr>
      <w:ins w:id="217" w:author="cl" w:date="2019-09-24T11:26:00Z">
        <w:r>
          <w:rPr>
            <w:sz w:val="28"/>
            <w:szCs w:val="28"/>
          </w:rPr>
          <w:t xml:space="preserve">So in order to </w:t>
        </w:r>
      </w:ins>
      <w:ins w:id="218" w:author="cl" w:date="2019-09-24T11:27:00Z">
        <w:r w:rsidR="00695E57">
          <w:rPr>
            <w:sz w:val="28"/>
            <w:szCs w:val="28"/>
          </w:rPr>
          <w:t xml:space="preserve">fix </w:t>
        </w:r>
      </w:ins>
      <w:ins w:id="219" w:author="cl" w:date="2019-09-24T11:28:00Z">
        <w:r w:rsidR="00695E57">
          <w:rPr>
            <w:sz w:val="28"/>
            <w:szCs w:val="28"/>
          </w:rPr>
          <w:t xml:space="preserve">the issue, we have tried many different ways, e.g. change learning rate, add drop-out layers, add more layers, but the improvement is trivial. </w:t>
        </w:r>
      </w:ins>
      <w:ins w:id="220" w:author="cl" w:date="2019-09-24T11:29:00Z">
        <w:r w:rsidR="00695E57">
          <w:rPr>
            <w:sz w:val="28"/>
            <w:szCs w:val="28"/>
          </w:rPr>
          <w:t xml:space="preserve">We finally find out the way to </w:t>
        </w:r>
      </w:ins>
      <w:ins w:id="221" w:author="cl" w:date="2019-09-24T11:30:00Z">
        <w:r w:rsidR="00695E57">
          <w:rPr>
            <w:sz w:val="28"/>
            <w:szCs w:val="28"/>
          </w:rPr>
          <w:t>stabilize</w:t>
        </w:r>
      </w:ins>
      <w:ins w:id="222" w:author="cl" w:date="2019-09-24T11:29:00Z">
        <w:r w:rsidR="00695E57">
          <w:rPr>
            <w:sz w:val="28"/>
            <w:szCs w:val="28"/>
          </w:rPr>
          <w:t xml:space="preserve"> </w:t>
        </w:r>
      </w:ins>
      <w:ins w:id="223" w:author="cl" w:date="2019-09-24T11:30:00Z">
        <w:r w:rsidR="00695E57">
          <w:rPr>
            <w:sz w:val="28"/>
            <w:szCs w:val="28"/>
          </w:rPr>
          <w:t>the model is to use the integrated stacking models.</w:t>
        </w:r>
      </w:ins>
      <w:ins w:id="224" w:author="cl" w:date="2019-09-24T11:33:00Z">
        <w:r w:rsidR="00695E57">
          <w:rPr>
            <w:sz w:val="28"/>
            <w:szCs w:val="28"/>
          </w:rPr>
          <w:t xml:space="preserve"> A</w:t>
        </w:r>
      </w:ins>
      <w:ins w:id="225" w:author="cl" w:date="2019-09-24T11:32:00Z">
        <w:r w:rsidR="00695E57">
          <w:rPr>
            <w:sz w:val="28"/>
            <w:szCs w:val="28"/>
          </w:rPr>
          <w:t xml:space="preserve">fter integrating </w:t>
        </w:r>
      </w:ins>
      <w:ins w:id="226" w:author="cl" w:date="2019-09-24T11:31:00Z">
        <w:r w:rsidR="00695E57">
          <w:rPr>
            <w:sz w:val="28"/>
            <w:szCs w:val="28"/>
          </w:rPr>
          <w:t xml:space="preserve">2 </w:t>
        </w:r>
      </w:ins>
      <w:ins w:id="227" w:author="cl" w:date="2019-09-24T11:30:00Z">
        <w:r w:rsidR="00695E57">
          <w:rPr>
            <w:sz w:val="28"/>
            <w:szCs w:val="28"/>
          </w:rPr>
          <w:t>same model</w:t>
        </w:r>
      </w:ins>
      <w:ins w:id="228" w:author="cl" w:date="2019-09-24T11:32:00Z">
        <w:r w:rsidR="00695E57">
          <w:rPr>
            <w:sz w:val="28"/>
            <w:szCs w:val="28"/>
          </w:rPr>
          <w:t>s, the training loss value and accuracy chart shows</w:t>
        </w:r>
      </w:ins>
      <w:ins w:id="229" w:author="cl" w:date="2019-09-24T11:33:00Z">
        <w:r w:rsidR="00695E57">
          <w:rPr>
            <w:sz w:val="28"/>
            <w:szCs w:val="28"/>
          </w:rPr>
          <w:t xml:space="preserve"> as below.</w:t>
        </w:r>
      </w:ins>
    </w:p>
    <w:p w14:paraId="233FCB05" w14:textId="004D0B6E" w:rsidR="007B464C" w:rsidRDefault="00695E57">
      <w:pPr>
        <w:ind w:left="1800"/>
        <w:rPr>
          <w:ins w:id="230" w:author="cl" w:date="2019-09-24T11:26:00Z"/>
          <w:sz w:val="28"/>
          <w:szCs w:val="28"/>
        </w:rPr>
        <w:pPrChange w:id="231" w:author="cl" w:date="2019-09-24T11:02:00Z">
          <w:pPr>
            <w:ind w:left="720"/>
          </w:pPr>
        </w:pPrChange>
      </w:pPr>
      <w:ins w:id="232" w:author="cl" w:date="2019-09-24T11:32:00Z">
        <w:r>
          <w:rPr>
            <w:sz w:val="28"/>
            <w:szCs w:val="28"/>
          </w:rPr>
          <w:t xml:space="preserve"> </w:t>
        </w:r>
      </w:ins>
      <w:ins w:id="233" w:author="cl" w:date="2019-09-24T11:34:00Z">
        <w:r w:rsidR="006F1D52">
          <w:rPr>
            <w:noProof/>
          </w:rPr>
          <w:drawing>
            <wp:inline distT="0" distB="0" distL="0" distR="0" wp14:anchorId="26BC1B68" wp14:editId="382453E7">
              <wp:extent cx="2468880" cy="1765752"/>
              <wp:effectExtent l="0" t="0" r="762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91532" cy="1781953"/>
                      </a:xfrm>
                      <a:prstGeom prst="rect">
                        <a:avLst/>
                      </a:prstGeom>
                    </pic:spPr>
                  </pic:pic>
                </a:graphicData>
              </a:graphic>
            </wp:inline>
          </w:drawing>
        </w:r>
      </w:ins>
    </w:p>
    <w:p w14:paraId="1BE62719" w14:textId="77777777" w:rsidR="008D2DFF" w:rsidRDefault="008D2DFF">
      <w:pPr>
        <w:ind w:left="1800"/>
        <w:rPr>
          <w:ins w:id="234" w:author="cl" w:date="2019-09-24T11:10:00Z"/>
          <w:sz w:val="28"/>
          <w:szCs w:val="28"/>
        </w:rPr>
        <w:pPrChange w:id="235" w:author="cl" w:date="2019-09-24T11:02:00Z">
          <w:pPr>
            <w:ind w:left="720"/>
          </w:pPr>
        </w:pPrChange>
      </w:pPr>
    </w:p>
    <w:p w14:paraId="3B44A8F1" w14:textId="3F2A23B9" w:rsidR="00C63973" w:rsidRDefault="00C63973" w:rsidP="00C63973">
      <w:pPr>
        <w:pStyle w:val="ListParagraph"/>
        <w:numPr>
          <w:ilvl w:val="0"/>
          <w:numId w:val="7"/>
        </w:numPr>
        <w:rPr>
          <w:ins w:id="236" w:author="cl" w:date="2019-09-24T11:12:00Z"/>
          <w:sz w:val="28"/>
          <w:szCs w:val="28"/>
        </w:rPr>
      </w:pPr>
      <w:ins w:id="237" w:author="cl" w:date="2019-09-24T11:12:00Z">
        <w:r>
          <w:rPr>
            <w:sz w:val="28"/>
            <w:szCs w:val="28"/>
          </w:rPr>
          <w:t>Challenge</w:t>
        </w:r>
      </w:ins>
    </w:p>
    <w:p w14:paraId="4EA95882" w14:textId="3CE3DE55" w:rsidR="00C63973" w:rsidRPr="00EC3176" w:rsidRDefault="00C63973">
      <w:pPr>
        <w:pStyle w:val="ListParagraph"/>
        <w:ind w:left="1800"/>
        <w:rPr>
          <w:ins w:id="238" w:author="cl" w:date="2019-09-24T11:12:00Z"/>
          <w:sz w:val="28"/>
          <w:szCs w:val="28"/>
        </w:rPr>
        <w:pPrChange w:id="239" w:author="cl" w:date="2019-09-24T11:12:00Z">
          <w:pPr>
            <w:pStyle w:val="ListParagraph"/>
            <w:numPr>
              <w:numId w:val="7"/>
            </w:numPr>
            <w:ind w:left="1800" w:hanging="360"/>
          </w:pPr>
        </w:pPrChange>
      </w:pPr>
      <w:ins w:id="240" w:author="cl" w:date="2019-09-24T11:12:00Z">
        <w:r>
          <w:rPr>
            <w:sz w:val="28"/>
            <w:szCs w:val="28"/>
          </w:rPr>
          <w:t xml:space="preserve">The </w:t>
        </w:r>
      </w:ins>
      <w:ins w:id="241" w:author="cl" w:date="2019-09-24T11:13:00Z">
        <w:r>
          <w:rPr>
            <w:sz w:val="28"/>
            <w:szCs w:val="28"/>
          </w:rPr>
          <w:t xml:space="preserve">biggest challenge we are facing is the </w:t>
        </w:r>
      </w:ins>
      <w:ins w:id="242" w:author="cl" w:date="2019-09-24T11:14:00Z">
        <w:r>
          <w:rPr>
            <w:sz w:val="28"/>
            <w:szCs w:val="28"/>
          </w:rPr>
          <w:t>computer resource constrains. The normal training time for our deep-</w:t>
        </w:r>
        <w:r>
          <w:rPr>
            <w:sz w:val="28"/>
            <w:szCs w:val="28"/>
          </w:rPr>
          <w:lastRenderedPageBreak/>
          <w:t>learning model takes 2 hours to 4 hours.</w:t>
        </w:r>
      </w:ins>
      <w:ins w:id="243" w:author="cl" w:date="2019-09-24T11:15:00Z">
        <w:r>
          <w:rPr>
            <w:sz w:val="28"/>
            <w:szCs w:val="28"/>
          </w:rPr>
          <w:t xml:space="preserve"> And we do not have enough time to improve the model.</w:t>
        </w:r>
      </w:ins>
      <w:ins w:id="244" w:author="cl" w:date="2019-09-24T11:16:00Z">
        <w:r>
          <w:rPr>
            <w:sz w:val="28"/>
            <w:szCs w:val="28"/>
          </w:rPr>
          <w:t xml:space="preserve"> So the best model and best performance is the one we achieve by good luck.</w:t>
        </w:r>
      </w:ins>
      <w:ins w:id="245" w:author="cl" w:date="2019-09-24T11:13:00Z">
        <w:r>
          <w:rPr>
            <w:sz w:val="28"/>
            <w:szCs w:val="28"/>
          </w:rPr>
          <w:t xml:space="preserve"> </w:t>
        </w:r>
      </w:ins>
    </w:p>
    <w:p w14:paraId="7CA023DB" w14:textId="52548848" w:rsidR="00BE2339" w:rsidRDefault="00BE2339">
      <w:pPr>
        <w:ind w:left="1800"/>
        <w:rPr>
          <w:ins w:id="246" w:author="cl" w:date="2019-09-24T10:52:00Z"/>
          <w:sz w:val="28"/>
          <w:szCs w:val="28"/>
        </w:rPr>
        <w:pPrChange w:id="247" w:author="cl" w:date="2019-09-24T11:02:00Z">
          <w:pPr>
            <w:ind w:left="720"/>
          </w:pPr>
        </w:pPrChange>
      </w:pPr>
    </w:p>
    <w:p w14:paraId="45EB9283" w14:textId="1750CFCF" w:rsidR="00BE2339" w:rsidRDefault="00BE2339" w:rsidP="00BE2339">
      <w:pPr>
        <w:ind w:left="720"/>
        <w:rPr>
          <w:ins w:id="248" w:author="cl" w:date="2019-09-24T10:57:00Z"/>
          <w:sz w:val="28"/>
          <w:szCs w:val="28"/>
        </w:rPr>
      </w:pPr>
      <w:ins w:id="249" w:author="cl" w:date="2019-09-24T10:49:00Z">
        <w:r>
          <w:rPr>
            <w:sz w:val="28"/>
            <w:szCs w:val="28"/>
          </w:rPr>
          <w:t xml:space="preserve"> </w:t>
        </w:r>
      </w:ins>
    </w:p>
    <w:p w14:paraId="1240FDD0" w14:textId="77777777" w:rsidR="00EB3322" w:rsidRDefault="00EB3322" w:rsidP="00BE2339">
      <w:pPr>
        <w:ind w:left="720"/>
        <w:rPr>
          <w:ins w:id="250" w:author="cl" w:date="2019-09-24T10:46:00Z"/>
          <w:sz w:val="28"/>
          <w:szCs w:val="28"/>
        </w:rPr>
      </w:pPr>
    </w:p>
    <w:p w14:paraId="7824D5EA" w14:textId="766580F6" w:rsidR="005C2F4D" w:rsidRDefault="005C2F4D" w:rsidP="005B02E5">
      <w:pPr>
        <w:ind w:left="720"/>
        <w:rPr>
          <w:ins w:id="251" w:author="cl" w:date="2019-09-24T10:46:00Z"/>
          <w:sz w:val="28"/>
          <w:szCs w:val="28"/>
        </w:rPr>
      </w:pPr>
    </w:p>
    <w:p w14:paraId="2F116583" w14:textId="77777777" w:rsidR="00BE2339" w:rsidRPr="005B02E5" w:rsidRDefault="00BE2339" w:rsidP="005B02E5">
      <w:pPr>
        <w:ind w:left="720"/>
        <w:rPr>
          <w:sz w:val="28"/>
          <w:szCs w:val="28"/>
        </w:rPr>
      </w:pPr>
    </w:p>
    <w:p w14:paraId="382F5AE9" w14:textId="77777777" w:rsidR="00EC66F1" w:rsidRDefault="00EC66F1" w:rsidP="00EC66F1">
      <w:pPr>
        <w:pStyle w:val="ListParagraph"/>
        <w:numPr>
          <w:ilvl w:val="0"/>
          <w:numId w:val="3"/>
        </w:numPr>
        <w:rPr>
          <w:sz w:val="28"/>
          <w:szCs w:val="28"/>
        </w:rPr>
      </w:pPr>
      <w:r w:rsidRPr="00F358EA">
        <w:rPr>
          <w:sz w:val="28"/>
          <w:szCs w:val="28"/>
        </w:rPr>
        <w:t>Post-Processing</w:t>
      </w:r>
    </w:p>
    <w:p w14:paraId="0BBF5B83" w14:textId="77777777" w:rsidR="005B02E5" w:rsidRDefault="005B02E5" w:rsidP="005B02E5">
      <w:pPr>
        <w:pStyle w:val="ListParagraph"/>
        <w:rPr>
          <w:sz w:val="28"/>
          <w:szCs w:val="28"/>
        </w:rPr>
      </w:pPr>
    </w:p>
    <w:p w14:paraId="47267347" w14:textId="77777777" w:rsidR="005B02E5" w:rsidRPr="00F358EA" w:rsidRDefault="005B02E5" w:rsidP="005B02E5">
      <w:pPr>
        <w:pStyle w:val="ListParagraph"/>
        <w:rPr>
          <w:sz w:val="28"/>
          <w:szCs w:val="28"/>
        </w:rPr>
      </w:pPr>
    </w:p>
    <w:p w14:paraId="29213799" w14:textId="77777777" w:rsidR="00EC66F1" w:rsidRPr="00F358EA" w:rsidRDefault="00EC66F1" w:rsidP="00EC66F1">
      <w:pPr>
        <w:pStyle w:val="ListParagraph"/>
        <w:numPr>
          <w:ilvl w:val="0"/>
          <w:numId w:val="3"/>
        </w:numPr>
        <w:rPr>
          <w:sz w:val="28"/>
          <w:szCs w:val="28"/>
        </w:rPr>
      </w:pPr>
      <w:r w:rsidRPr="00F358EA">
        <w:rPr>
          <w:sz w:val="28"/>
          <w:szCs w:val="28"/>
        </w:rPr>
        <w:t xml:space="preserve">Final </w:t>
      </w:r>
      <w:r w:rsidR="00763E86">
        <w:rPr>
          <w:sz w:val="28"/>
          <w:szCs w:val="28"/>
        </w:rPr>
        <w:t>Deep-Learning</w:t>
      </w:r>
      <w:r w:rsidRPr="00F358EA">
        <w:rPr>
          <w:sz w:val="28"/>
          <w:szCs w:val="28"/>
        </w:rPr>
        <w:t xml:space="preserve"> Model</w:t>
      </w:r>
    </w:p>
    <w:p w14:paraId="1D34D51C" w14:textId="43BF409E" w:rsidR="0044562D" w:rsidRDefault="0044562D">
      <w:pPr>
        <w:pStyle w:val="ListParagraph"/>
        <w:rPr>
          <w:ins w:id="252" w:author="cl" w:date="2019-09-24T11:52:00Z"/>
          <w:sz w:val="28"/>
          <w:szCs w:val="28"/>
        </w:rPr>
        <w:pPrChange w:id="253" w:author="cl" w:date="2019-09-24T11:52:00Z">
          <w:pPr>
            <w:pStyle w:val="ListParagraph"/>
            <w:numPr>
              <w:numId w:val="3"/>
            </w:numPr>
            <w:ind w:hanging="360"/>
          </w:pPr>
        </w:pPrChange>
      </w:pPr>
      <w:ins w:id="254" w:author="cl" w:date="2019-09-24T11:52:00Z">
        <w:r>
          <w:rPr>
            <w:sz w:val="28"/>
            <w:szCs w:val="28"/>
          </w:rPr>
          <w:t>We choose the ensemble dee</w:t>
        </w:r>
      </w:ins>
      <w:ins w:id="255" w:author="cl" w:date="2019-09-24T11:53:00Z">
        <w:r>
          <w:rPr>
            <w:sz w:val="28"/>
            <w:szCs w:val="28"/>
          </w:rPr>
          <w:t>p</w:t>
        </w:r>
      </w:ins>
      <w:ins w:id="256" w:author="cl" w:date="2019-09-24T11:52:00Z">
        <w:r>
          <w:rPr>
            <w:sz w:val="28"/>
            <w:szCs w:val="28"/>
          </w:rPr>
          <w:t xml:space="preserve">-learning </w:t>
        </w:r>
      </w:ins>
      <w:proofErr w:type="spellStart"/>
      <w:ins w:id="257" w:author="cl" w:date="2019-09-24T11:55:00Z">
        <w:r>
          <w:rPr>
            <w:sz w:val="28"/>
            <w:szCs w:val="28"/>
          </w:rPr>
          <w:t>ResNet</w:t>
        </w:r>
        <w:proofErr w:type="spellEnd"/>
        <w:r>
          <w:rPr>
            <w:sz w:val="28"/>
            <w:szCs w:val="28"/>
          </w:rPr>
          <w:t xml:space="preserve"> </w:t>
        </w:r>
      </w:ins>
      <w:ins w:id="258" w:author="cl" w:date="2019-09-24T11:52:00Z">
        <w:r>
          <w:rPr>
            <w:sz w:val="28"/>
            <w:szCs w:val="28"/>
          </w:rPr>
          <w:t>model</w:t>
        </w:r>
      </w:ins>
      <w:ins w:id="259" w:author="cl" w:date="2019-09-24T11:53:00Z">
        <w:r>
          <w:rPr>
            <w:sz w:val="28"/>
            <w:szCs w:val="28"/>
          </w:rPr>
          <w:t xml:space="preserve"> as the final </w:t>
        </w:r>
        <w:proofErr w:type="spellStart"/>
        <w:r>
          <w:rPr>
            <w:sz w:val="28"/>
            <w:szCs w:val="28"/>
          </w:rPr>
          <w:t>dee</w:t>
        </w:r>
        <w:proofErr w:type="spellEnd"/>
        <w:r>
          <w:rPr>
            <w:sz w:val="28"/>
            <w:szCs w:val="28"/>
          </w:rPr>
          <w:t>-learning model, and develop</w:t>
        </w:r>
      </w:ins>
      <w:ins w:id="260" w:author="cl" w:date="2019-09-24T11:52:00Z">
        <w:r>
          <w:rPr>
            <w:sz w:val="28"/>
            <w:szCs w:val="28"/>
          </w:rPr>
          <w:t xml:space="preserve"> “</w:t>
        </w:r>
      </w:ins>
      <w:ins w:id="261" w:author="cl" w:date="2019-09-24T11:54:00Z">
        <w:r w:rsidRPr="0044562D">
          <w:rPr>
            <w:sz w:val="28"/>
            <w:szCs w:val="28"/>
          </w:rPr>
          <w:t>PSUPR_CA2_Ensemble_NN.py</w:t>
        </w:r>
      </w:ins>
      <w:ins w:id="262" w:author="cl" w:date="2019-09-24T11:52:00Z">
        <w:r>
          <w:rPr>
            <w:sz w:val="28"/>
            <w:szCs w:val="28"/>
          </w:rPr>
          <w:t>”</w:t>
        </w:r>
      </w:ins>
      <w:ins w:id="263" w:author="cl" w:date="2019-09-24T11:54:00Z">
        <w:r>
          <w:rPr>
            <w:sz w:val="28"/>
            <w:szCs w:val="28"/>
          </w:rPr>
          <w:t xml:space="preserve"> to implement the model. </w:t>
        </w:r>
      </w:ins>
      <w:ins w:id="264" w:author="cl" w:date="2019-09-24T12:08:00Z">
        <w:r w:rsidR="003F6DBA">
          <w:rPr>
            <w:sz w:val="28"/>
            <w:szCs w:val="28"/>
          </w:rPr>
          <w:t xml:space="preserve">The </w:t>
        </w:r>
      </w:ins>
      <w:ins w:id="265" w:author="cl" w:date="2019-09-24T12:09:00Z">
        <w:r w:rsidR="003F6DBA">
          <w:rPr>
            <w:sz w:val="28"/>
            <w:szCs w:val="28"/>
          </w:rPr>
          <w:t xml:space="preserve">2 </w:t>
        </w:r>
      </w:ins>
      <w:ins w:id="266" w:author="cl" w:date="2019-09-24T12:08:00Z">
        <w:r w:rsidR="003F6DBA">
          <w:rPr>
            <w:sz w:val="28"/>
            <w:szCs w:val="28"/>
          </w:rPr>
          <w:t xml:space="preserve">models </w:t>
        </w:r>
      </w:ins>
      <w:ins w:id="267" w:author="cl" w:date="2019-09-24T12:09:00Z">
        <w:r w:rsidR="003F6DBA">
          <w:rPr>
            <w:sz w:val="28"/>
            <w:szCs w:val="28"/>
          </w:rPr>
          <w:t xml:space="preserve">inside the ensemble model are pre-trained deep-learning </w:t>
        </w:r>
        <w:proofErr w:type="spellStart"/>
        <w:r w:rsidR="003F6DBA">
          <w:rPr>
            <w:sz w:val="28"/>
            <w:szCs w:val="28"/>
          </w:rPr>
          <w:t>ResNet</w:t>
        </w:r>
        <w:proofErr w:type="spellEnd"/>
        <w:r w:rsidR="003F6DBA">
          <w:rPr>
            <w:sz w:val="28"/>
            <w:szCs w:val="28"/>
          </w:rPr>
          <w:t xml:space="preserve"> models. </w:t>
        </w:r>
      </w:ins>
      <w:ins w:id="268" w:author="cl" w:date="2019-09-24T11:52:00Z">
        <w:r>
          <w:rPr>
            <w:sz w:val="28"/>
            <w:szCs w:val="28"/>
          </w:rPr>
          <w:t xml:space="preserve">The model </w:t>
        </w:r>
      </w:ins>
      <w:ins w:id="269" w:author="cl" w:date="2019-09-24T11:58:00Z">
        <w:r>
          <w:rPr>
            <w:sz w:val="28"/>
            <w:szCs w:val="28"/>
          </w:rPr>
          <w:t xml:space="preserve">diagram </w:t>
        </w:r>
      </w:ins>
      <w:ins w:id="270" w:author="cl" w:date="2019-09-24T11:52:00Z">
        <w:r>
          <w:rPr>
            <w:sz w:val="28"/>
            <w:szCs w:val="28"/>
          </w:rPr>
          <w:t>is shown at “</w:t>
        </w:r>
      </w:ins>
      <w:ins w:id="271" w:author="cl" w:date="2019-09-24T11:57:00Z">
        <w:r w:rsidRPr="0044562D">
          <w:rPr>
            <w:sz w:val="28"/>
            <w:szCs w:val="28"/>
          </w:rPr>
          <w:t>PRMLS_CA2_Ensemble_NN_model_final</w:t>
        </w:r>
      </w:ins>
      <w:ins w:id="272" w:author="cl" w:date="2019-09-24T11:52:00Z">
        <w:r w:rsidRPr="008F70EF">
          <w:rPr>
            <w:sz w:val="28"/>
            <w:szCs w:val="28"/>
          </w:rPr>
          <w:t>.pdf</w:t>
        </w:r>
        <w:r>
          <w:rPr>
            <w:sz w:val="28"/>
            <w:szCs w:val="28"/>
          </w:rPr>
          <w:t>”.</w:t>
        </w:r>
      </w:ins>
    </w:p>
    <w:p w14:paraId="0EE05D5B" w14:textId="74AF4299" w:rsidR="0044562D" w:rsidRDefault="0044562D">
      <w:pPr>
        <w:pStyle w:val="ListParagraph"/>
        <w:rPr>
          <w:ins w:id="273" w:author="cl" w:date="2019-09-24T11:52:00Z"/>
          <w:sz w:val="28"/>
          <w:szCs w:val="28"/>
        </w:rPr>
        <w:pPrChange w:id="274" w:author="cl" w:date="2019-09-24T11:52:00Z">
          <w:pPr>
            <w:pStyle w:val="ListParagraph"/>
            <w:numPr>
              <w:numId w:val="3"/>
            </w:numPr>
            <w:ind w:hanging="360"/>
          </w:pPr>
        </w:pPrChange>
      </w:pPr>
      <w:ins w:id="275" w:author="cl" w:date="2019-09-24T11:57:00Z">
        <w:r>
          <w:rPr>
            <w:sz w:val="28"/>
            <w:szCs w:val="28"/>
          </w:rPr>
          <w:object w:dxaOrig="1520" w:dyaOrig="1059" w14:anchorId="669200C0">
            <v:shape id="_x0000_i1026" type="#_x0000_t75" style="width:88.8pt;height:61.8pt" o:ole="">
              <v:imagedata r:id="rId30" o:title=""/>
            </v:shape>
            <o:OLEObject Type="Embed" ProgID="AcroExch.Document.DC" ShapeID="_x0000_i1026" DrawAspect="Icon" ObjectID="_1630865098" r:id="rId31"/>
          </w:object>
        </w:r>
      </w:ins>
    </w:p>
    <w:p w14:paraId="506A18CA" w14:textId="1CDB3A2C" w:rsidR="0044562D" w:rsidRDefault="0044562D">
      <w:pPr>
        <w:pStyle w:val="ListParagraph"/>
        <w:rPr>
          <w:ins w:id="276" w:author="cl" w:date="2019-09-24T11:52:00Z"/>
          <w:sz w:val="28"/>
          <w:szCs w:val="28"/>
        </w:rPr>
        <w:pPrChange w:id="277" w:author="cl" w:date="2019-09-24T11:52:00Z">
          <w:pPr>
            <w:pStyle w:val="ListParagraph"/>
            <w:numPr>
              <w:numId w:val="3"/>
            </w:numPr>
            <w:ind w:hanging="360"/>
          </w:pPr>
        </w:pPrChange>
      </w:pPr>
      <w:ins w:id="278" w:author="cl" w:date="2019-09-24T11:52:00Z">
        <w:r>
          <w:rPr>
            <w:sz w:val="28"/>
            <w:szCs w:val="28"/>
          </w:rPr>
          <w:t>It contains to</w:t>
        </w:r>
        <w:r w:rsidRPr="001B6CB0">
          <w:rPr>
            <w:sz w:val="28"/>
            <w:szCs w:val="28"/>
          </w:rPr>
          <w:t xml:space="preserve">tal </w:t>
        </w:r>
      </w:ins>
      <w:ins w:id="279" w:author="cl" w:date="2019-09-24T12:07:00Z">
        <w:r w:rsidR="00932AB8" w:rsidRPr="00932AB8">
          <w:rPr>
            <w:sz w:val="28"/>
            <w:szCs w:val="28"/>
          </w:rPr>
          <w:t>5,349,701</w:t>
        </w:r>
      </w:ins>
      <w:ins w:id="280" w:author="cl" w:date="2019-09-24T11:52:00Z">
        <w:r>
          <w:rPr>
            <w:sz w:val="28"/>
            <w:szCs w:val="28"/>
          </w:rPr>
          <w:t xml:space="preserve"> </w:t>
        </w:r>
        <w:r w:rsidRPr="001B6CB0">
          <w:rPr>
            <w:sz w:val="28"/>
            <w:szCs w:val="28"/>
          </w:rPr>
          <w:t>param</w:t>
        </w:r>
        <w:r>
          <w:rPr>
            <w:sz w:val="28"/>
            <w:szCs w:val="28"/>
          </w:rPr>
          <w:t xml:space="preserve">eters, and inside them there are </w:t>
        </w:r>
      </w:ins>
      <w:ins w:id="281" w:author="cl" w:date="2019-09-24T12:08:00Z">
        <w:r w:rsidR="00932AB8" w:rsidRPr="00932AB8">
          <w:rPr>
            <w:sz w:val="28"/>
            <w:szCs w:val="28"/>
          </w:rPr>
          <w:t xml:space="preserve">63 </w:t>
        </w:r>
      </w:ins>
      <w:ins w:id="282" w:author="cl" w:date="2019-09-24T11:52:00Z">
        <w:r>
          <w:rPr>
            <w:sz w:val="28"/>
            <w:szCs w:val="28"/>
          </w:rPr>
          <w:t>t</w:t>
        </w:r>
        <w:r w:rsidRPr="001B6CB0">
          <w:rPr>
            <w:sz w:val="28"/>
            <w:szCs w:val="28"/>
          </w:rPr>
          <w:t>rainable param</w:t>
        </w:r>
        <w:r>
          <w:rPr>
            <w:sz w:val="28"/>
            <w:szCs w:val="28"/>
          </w:rPr>
          <w:t xml:space="preserve">eters and </w:t>
        </w:r>
      </w:ins>
      <w:ins w:id="283" w:author="cl" w:date="2019-09-24T12:08:00Z">
        <w:r w:rsidR="00932AB8" w:rsidRPr="00932AB8">
          <w:rPr>
            <w:sz w:val="28"/>
            <w:szCs w:val="28"/>
          </w:rPr>
          <w:t>5,349,638</w:t>
        </w:r>
      </w:ins>
      <w:ins w:id="284" w:author="cl" w:date="2019-09-24T11:52:00Z">
        <w:r>
          <w:rPr>
            <w:sz w:val="28"/>
            <w:szCs w:val="28"/>
          </w:rPr>
          <w:t xml:space="preserve"> n</w:t>
        </w:r>
        <w:r w:rsidRPr="001B6CB0">
          <w:rPr>
            <w:sz w:val="28"/>
            <w:szCs w:val="28"/>
          </w:rPr>
          <w:t>on-trainable param</w:t>
        </w:r>
        <w:r>
          <w:rPr>
            <w:sz w:val="28"/>
            <w:szCs w:val="28"/>
          </w:rPr>
          <w:t>eters.</w:t>
        </w:r>
        <w:r w:rsidRPr="001B6CB0">
          <w:rPr>
            <w:sz w:val="28"/>
            <w:szCs w:val="28"/>
          </w:rPr>
          <w:t xml:space="preserve"> </w:t>
        </w:r>
      </w:ins>
    </w:p>
    <w:p w14:paraId="7A5EA306" w14:textId="3DF661F5" w:rsidR="0023647C" w:rsidRDefault="0023647C">
      <w:pPr>
        <w:ind w:left="720"/>
        <w:rPr>
          <w:ins w:id="285" w:author="cl" w:date="2019-09-24T11:51:00Z"/>
        </w:rPr>
        <w:pPrChange w:id="286" w:author="cl" w:date="2019-09-24T11:52:00Z">
          <w:pPr/>
        </w:pPrChange>
      </w:pPr>
    </w:p>
    <w:p w14:paraId="3018C4C7" w14:textId="70CE7670" w:rsidR="0044562D" w:rsidRDefault="0044562D" w:rsidP="001625D4">
      <w:pPr>
        <w:rPr>
          <w:ins w:id="287" w:author="cl" w:date="2019-09-24T12:12:00Z"/>
        </w:rPr>
      </w:pPr>
    </w:p>
    <w:p w14:paraId="3BA2A8FD" w14:textId="19EEB27F" w:rsidR="005B4E4B" w:rsidRDefault="005B4E4B" w:rsidP="001625D4">
      <w:pPr>
        <w:rPr>
          <w:ins w:id="288" w:author="cl" w:date="2019-09-24T12:12:00Z"/>
        </w:rPr>
      </w:pPr>
    </w:p>
    <w:p w14:paraId="7542665C" w14:textId="77777777" w:rsidR="005B4E4B" w:rsidRPr="001625D4" w:rsidRDefault="005B4E4B" w:rsidP="001625D4"/>
    <w:p w14:paraId="1BA11119" w14:textId="77777777" w:rsidR="00D809AE" w:rsidRDefault="00D809AE" w:rsidP="00D809AE">
      <w:pPr>
        <w:pStyle w:val="Heading1"/>
      </w:pPr>
      <w:bookmarkStart w:id="289" w:name="_Toc17657754"/>
      <w:bookmarkStart w:id="290" w:name="_Toc20252189"/>
      <w:r>
        <w:lastRenderedPageBreak/>
        <w:t>Project Performance &amp; Validation</w:t>
      </w:r>
      <w:bookmarkEnd w:id="289"/>
      <w:bookmarkEnd w:id="290"/>
    </w:p>
    <w:p w14:paraId="0D199F90" w14:textId="073DD4AF" w:rsidR="00F358EA" w:rsidRDefault="00F358EA" w:rsidP="00F358EA">
      <w:pPr>
        <w:spacing w:after="144" w:line="226" w:lineRule="auto"/>
        <w:ind w:left="10" w:right="228" w:hanging="10"/>
        <w:rPr>
          <w:ins w:id="291" w:author="cl" w:date="2019-09-24T12:09:00Z"/>
          <w:sz w:val="28"/>
        </w:rPr>
      </w:pPr>
      <w:r>
        <w:rPr>
          <w:sz w:val="28"/>
        </w:rPr>
        <w:t xml:space="preserve">The project </w:t>
      </w:r>
      <w:r w:rsidR="00F67F0F">
        <w:rPr>
          <w:sz w:val="28"/>
        </w:rPr>
        <w:t xml:space="preserve">final deep-learning model archives </w:t>
      </w:r>
      <w:del w:id="292" w:author="cl" w:date="2019-09-24T12:09:00Z">
        <w:r w:rsidR="00F67F0F" w:rsidDel="00CD34BD">
          <w:rPr>
            <w:sz w:val="28"/>
          </w:rPr>
          <w:delText>77</w:delText>
        </w:r>
      </w:del>
      <w:ins w:id="293" w:author="cl" w:date="2019-09-24T12:09:00Z">
        <w:r w:rsidR="00CD34BD">
          <w:rPr>
            <w:sz w:val="28"/>
          </w:rPr>
          <w:t>79</w:t>
        </w:r>
      </w:ins>
      <w:r w:rsidR="00F67F0F">
        <w:rPr>
          <w:sz w:val="28"/>
        </w:rPr>
        <w:t>.</w:t>
      </w:r>
      <w:del w:id="294" w:author="cl" w:date="2019-09-24T12:09:00Z">
        <w:r w:rsidR="00F67F0F" w:rsidDel="00CD34BD">
          <w:rPr>
            <w:sz w:val="28"/>
          </w:rPr>
          <w:delText>56</w:delText>
        </w:r>
      </w:del>
      <w:ins w:id="295" w:author="cl" w:date="2019-09-24T12:09:00Z">
        <w:r w:rsidR="00CD34BD">
          <w:rPr>
            <w:sz w:val="28"/>
          </w:rPr>
          <w:t>16</w:t>
        </w:r>
      </w:ins>
      <w:r w:rsidR="00F67F0F">
        <w:rPr>
          <w:sz w:val="28"/>
        </w:rPr>
        <w:t>% accuracy validated with test dataset, so it meets the project performance requirement</w:t>
      </w:r>
      <w:r>
        <w:rPr>
          <w:sz w:val="28"/>
        </w:rPr>
        <w:t>.</w:t>
      </w:r>
      <w:ins w:id="296" w:author="cl" w:date="2019-09-24T12:09:00Z">
        <w:r w:rsidR="00CD34BD">
          <w:rPr>
            <w:sz w:val="28"/>
          </w:rPr>
          <w:t xml:space="preserve"> The </w:t>
        </w:r>
      </w:ins>
      <w:ins w:id="297" w:author="cl" w:date="2019-09-24T12:10:00Z">
        <w:r w:rsidR="00CD34BD">
          <w:rPr>
            <w:sz w:val="28"/>
          </w:rPr>
          <w:t>validation</w:t>
        </w:r>
      </w:ins>
      <w:ins w:id="298" w:author="cl" w:date="2019-09-24T12:09:00Z">
        <w:r w:rsidR="00CD34BD">
          <w:rPr>
            <w:sz w:val="28"/>
          </w:rPr>
          <w:t xml:space="preserve"> result is shown below.</w:t>
        </w:r>
      </w:ins>
    </w:p>
    <w:p w14:paraId="575AD64D" w14:textId="604F0E63" w:rsidR="00CD34BD" w:rsidRDefault="005B4E4B" w:rsidP="00F358EA">
      <w:pPr>
        <w:spacing w:after="144" w:line="226" w:lineRule="auto"/>
        <w:ind w:left="10" w:right="228" w:hanging="10"/>
        <w:rPr>
          <w:sz w:val="28"/>
        </w:rPr>
      </w:pPr>
      <w:ins w:id="299" w:author="cl" w:date="2019-09-24T12:11:00Z">
        <w:r>
          <w:rPr>
            <w:noProof/>
          </w:rPr>
          <w:drawing>
            <wp:inline distT="0" distB="0" distL="0" distR="0" wp14:anchorId="53E7DDC8" wp14:editId="6F567572">
              <wp:extent cx="3634740" cy="3779341"/>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41872" cy="3786757"/>
                      </a:xfrm>
                      <a:prstGeom prst="rect">
                        <a:avLst/>
                      </a:prstGeom>
                    </pic:spPr>
                  </pic:pic>
                </a:graphicData>
              </a:graphic>
            </wp:inline>
          </w:drawing>
        </w:r>
      </w:ins>
    </w:p>
    <w:p w14:paraId="2B0B029F" w14:textId="77777777" w:rsidR="001625D4" w:rsidRPr="001625D4" w:rsidRDefault="001625D4" w:rsidP="001625D4"/>
    <w:p w14:paraId="60706726" w14:textId="77777777" w:rsidR="00E73CA9" w:rsidRDefault="00E73CA9" w:rsidP="00E73CA9">
      <w:pPr>
        <w:pStyle w:val="Heading1"/>
      </w:pPr>
      <w:bookmarkStart w:id="300" w:name="_Toc20252190"/>
      <w:r w:rsidRPr="00E73CA9">
        <w:t>Project Conclusions: Findings &amp; Recommendation</w:t>
      </w:r>
      <w:bookmarkEnd w:id="300"/>
    </w:p>
    <w:p w14:paraId="53321164" w14:textId="77777777" w:rsidR="000F1956" w:rsidRDefault="000F1956" w:rsidP="00E73CA9">
      <w:pPr>
        <w:spacing w:after="839" w:line="226" w:lineRule="auto"/>
        <w:ind w:right="164"/>
      </w:pPr>
    </w:p>
    <w:p w14:paraId="42D21B72" w14:textId="77777777" w:rsidR="00B50E9F" w:rsidRDefault="00B50E9F"/>
    <w:sectPr w:rsidR="00B50E9F" w:rsidSect="00B50E9F">
      <w:headerReference w:type="even" r:id="rId33"/>
      <w:headerReference w:type="default" r:id="rId34"/>
      <w:footerReference w:type="even" r:id="rId35"/>
      <w:footerReference w:type="default" r:id="rId36"/>
      <w:headerReference w:type="first" r:id="rId37"/>
      <w:footerReference w:type="first" r:id="rId38"/>
      <w:footnotePr>
        <w:numRestart w:val="eachPage"/>
      </w:footnotePr>
      <w:pgSz w:w="10800" w:h="15600"/>
      <w:pgMar w:top="1440" w:right="1080" w:bottom="1440" w:left="1080" w:header="720" w:footer="615"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EBC052" w14:textId="77777777" w:rsidR="00C7415D" w:rsidRDefault="00C7415D">
      <w:pPr>
        <w:spacing w:after="0" w:line="240" w:lineRule="auto"/>
      </w:pPr>
      <w:r>
        <w:separator/>
      </w:r>
    </w:p>
  </w:endnote>
  <w:endnote w:type="continuationSeparator" w:id="0">
    <w:p w14:paraId="3A0A3560" w14:textId="77777777" w:rsidR="00C7415D" w:rsidRDefault="00C74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9C852" w14:textId="77777777" w:rsidR="001625D4" w:rsidRDefault="001625D4">
    <w:pPr>
      <w:spacing w:after="0"/>
      <w:ind w:right="363"/>
      <w:jc w:val="right"/>
    </w:pPr>
    <w:r>
      <w:fldChar w:fldCharType="begin"/>
    </w:r>
    <w:r>
      <w:instrText xml:space="preserve"> PAGE   \* MERGEFORMAT </w:instrText>
    </w:r>
    <w:r>
      <w:fldChar w:fldCharType="separate"/>
    </w:r>
    <w:r>
      <w:rPr>
        <w:color w:val="898989"/>
        <w:sz w:val="18"/>
      </w:rPr>
      <w:t>1</w:t>
    </w:r>
    <w:r>
      <w:rPr>
        <w:color w:val="898989"/>
        <w:sz w:val="18"/>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38D05" w14:textId="3CD963ED" w:rsidR="001625D4" w:rsidRDefault="001625D4">
    <w:pPr>
      <w:spacing w:after="0"/>
      <w:ind w:right="363"/>
      <w:jc w:val="right"/>
    </w:pPr>
    <w:r>
      <w:fldChar w:fldCharType="begin"/>
    </w:r>
    <w:r>
      <w:instrText xml:space="preserve"> PAGE   \* MERGEFORMAT </w:instrText>
    </w:r>
    <w:r>
      <w:fldChar w:fldCharType="separate"/>
    </w:r>
    <w:r w:rsidR="00BB1375" w:rsidRPr="00BB1375">
      <w:rPr>
        <w:noProof/>
        <w:color w:val="898989"/>
        <w:sz w:val="18"/>
      </w:rPr>
      <w:t>16</w:t>
    </w:r>
    <w:r>
      <w:rPr>
        <w:color w:val="898989"/>
        <w:sz w:val="18"/>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58E02" w14:textId="77777777" w:rsidR="001625D4" w:rsidRDefault="001625D4">
    <w:pPr>
      <w:spacing w:after="0"/>
      <w:ind w:right="363"/>
      <w:jc w:val="right"/>
    </w:pPr>
    <w:r>
      <w:fldChar w:fldCharType="begin"/>
    </w:r>
    <w:r>
      <w:instrText xml:space="preserve"> PAGE   \* MERGEFORMAT </w:instrText>
    </w:r>
    <w:r>
      <w:fldChar w:fldCharType="separate"/>
    </w:r>
    <w:r>
      <w:rPr>
        <w:color w:val="898989"/>
        <w:sz w:val="18"/>
      </w:rPr>
      <w:t>1</w:t>
    </w:r>
    <w:r>
      <w:rPr>
        <w:color w:val="898989"/>
        <w:sz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783F08" w14:textId="77777777" w:rsidR="00C7415D" w:rsidRDefault="00C7415D">
      <w:pPr>
        <w:spacing w:after="0" w:line="263" w:lineRule="auto"/>
        <w:ind w:left="614"/>
      </w:pPr>
      <w:r>
        <w:separator/>
      </w:r>
    </w:p>
  </w:footnote>
  <w:footnote w:type="continuationSeparator" w:id="0">
    <w:p w14:paraId="34BE9B23" w14:textId="77777777" w:rsidR="00C7415D" w:rsidRDefault="00C7415D">
      <w:pPr>
        <w:spacing w:after="0" w:line="263" w:lineRule="auto"/>
        <w:ind w:left="614"/>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F9803" w14:textId="77777777" w:rsidR="001625D4" w:rsidRDefault="001625D4"/>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00354" w14:textId="77777777" w:rsidR="001625D4" w:rsidRDefault="001625D4"/>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6208F" w14:textId="77777777" w:rsidR="001625D4" w:rsidRDefault="001625D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3801BD"/>
    <w:multiLevelType w:val="hybridMultilevel"/>
    <w:tmpl w:val="D232853C"/>
    <w:lvl w:ilvl="0" w:tplc="A9860212">
      <w:start w:val="1"/>
      <w:numFmt w:val="lowerLetter"/>
      <w:lvlText w:val="%1)"/>
      <w:lvlJc w:val="left"/>
      <w:pPr>
        <w:ind w:left="1778" w:hanging="360"/>
      </w:pPr>
      <w:rPr>
        <w:rFonts w:hint="default"/>
      </w:rPr>
    </w:lvl>
    <w:lvl w:ilvl="1" w:tplc="48090019" w:tentative="1">
      <w:start w:val="1"/>
      <w:numFmt w:val="lowerLetter"/>
      <w:lvlText w:val="%2."/>
      <w:lvlJc w:val="left"/>
      <w:pPr>
        <w:ind w:left="2498" w:hanging="360"/>
      </w:pPr>
    </w:lvl>
    <w:lvl w:ilvl="2" w:tplc="4809001B" w:tentative="1">
      <w:start w:val="1"/>
      <w:numFmt w:val="lowerRoman"/>
      <w:lvlText w:val="%3."/>
      <w:lvlJc w:val="right"/>
      <w:pPr>
        <w:ind w:left="3218" w:hanging="180"/>
      </w:pPr>
    </w:lvl>
    <w:lvl w:ilvl="3" w:tplc="4809000F" w:tentative="1">
      <w:start w:val="1"/>
      <w:numFmt w:val="decimal"/>
      <w:lvlText w:val="%4."/>
      <w:lvlJc w:val="left"/>
      <w:pPr>
        <w:ind w:left="3938" w:hanging="360"/>
      </w:pPr>
    </w:lvl>
    <w:lvl w:ilvl="4" w:tplc="48090019" w:tentative="1">
      <w:start w:val="1"/>
      <w:numFmt w:val="lowerLetter"/>
      <w:lvlText w:val="%5."/>
      <w:lvlJc w:val="left"/>
      <w:pPr>
        <w:ind w:left="4658" w:hanging="360"/>
      </w:pPr>
    </w:lvl>
    <w:lvl w:ilvl="5" w:tplc="4809001B" w:tentative="1">
      <w:start w:val="1"/>
      <w:numFmt w:val="lowerRoman"/>
      <w:lvlText w:val="%6."/>
      <w:lvlJc w:val="right"/>
      <w:pPr>
        <w:ind w:left="5378" w:hanging="180"/>
      </w:pPr>
    </w:lvl>
    <w:lvl w:ilvl="6" w:tplc="4809000F" w:tentative="1">
      <w:start w:val="1"/>
      <w:numFmt w:val="decimal"/>
      <w:lvlText w:val="%7."/>
      <w:lvlJc w:val="left"/>
      <w:pPr>
        <w:ind w:left="6098" w:hanging="360"/>
      </w:pPr>
    </w:lvl>
    <w:lvl w:ilvl="7" w:tplc="48090019" w:tentative="1">
      <w:start w:val="1"/>
      <w:numFmt w:val="lowerLetter"/>
      <w:lvlText w:val="%8."/>
      <w:lvlJc w:val="left"/>
      <w:pPr>
        <w:ind w:left="6818" w:hanging="360"/>
      </w:pPr>
    </w:lvl>
    <w:lvl w:ilvl="8" w:tplc="4809001B" w:tentative="1">
      <w:start w:val="1"/>
      <w:numFmt w:val="lowerRoman"/>
      <w:lvlText w:val="%9."/>
      <w:lvlJc w:val="right"/>
      <w:pPr>
        <w:ind w:left="7538" w:hanging="180"/>
      </w:pPr>
    </w:lvl>
  </w:abstractNum>
  <w:abstractNum w:abstractNumId="1" w15:restartNumberingAfterBreak="0">
    <w:nsid w:val="2D8D3DF6"/>
    <w:multiLevelType w:val="hybridMultilevel"/>
    <w:tmpl w:val="714CFC1E"/>
    <w:lvl w:ilvl="0" w:tplc="3080E630">
      <w:start w:val="1"/>
      <w:numFmt w:val="lowerLetter"/>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2" w15:restartNumberingAfterBreak="0">
    <w:nsid w:val="2F213EDF"/>
    <w:multiLevelType w:val="hybridMultilevel"/>
    <w:tmpl w:val="E22C6FDA"/>
    <w:lvl w:ilvl="0" w:tplc="0A825930">
      <w:start w:val="1"/>
      <w:numFmt w:val="lowerLetter"/>
      <w:lvlText w:val="%1."/>
      <w:lvlJc w:val="left"/>
      <w:pPr>
        <w:ind w:left="1778" w:hanging="360"/>
      </w:pPr>
      <w:rPr>
        <w:rFonts w:hint="default"/>
      </w:rPr>
    </w:lvl>
    <w:lvl w:ilvl="1" w:tplc="48090019" w:tentative="1">
      <w:start w:val="1"/>
      <w:numFmt w:val="lowerLetter"/>
      <w:lvlText w:val="%2."/>
      <w:lvlJc w:val="left"/>
      <w:pPr>
        <w:ind w:left="2498" w:hanging="360"/>
      </w:pPr>
    </w:lvl>
    <w:lvl w:ilvl="2" w:tplc="4809001B" w:tentative="1">
      <w:start w:val="1"/>
      <w:numFmt w:val="lowerRoman"/>
      <w:lvlText w:val="%3."/>
      <w:lvlJc w:val="right"/>
      <w:pPr>
        <w:ind w:left="3218" w:hanging="180"/>
      </w:pPr>
    </w:lvl>
    <w:lvl w:ilvl="3" w:tplc="4809000F" w:tentative="1">
      <w:start w:val="1"/>
      <w:numFmt w:val="decimal"/>
      <w:lvlText w:val="%4."/>
      <w:lvlJc w:val="left"/>
      <w:pPr>
        <w:ind w:left="3938" w:hanging="360"/>
      </w:pPr>
    </w:lvl>
    <w:lvl w:ilvl="4" w:tplc="48090019" w:tentative="1">
      <w:start w:val="1"/>
      <w:numFmt w:val="lowerLetter"/>
      <w:lvlText w:val="%5."/>
      <w:lvlJc w:val="left"/>
      <w:pPr>
        <w:ind w:left="4658" w:hanging="360"/>
      </w:pPr>
    </w:lvl>
    <w:lvl w:ilvl="5" w:tplc="4809001B" w:tentative="1">
      <w:start w:val="1"/>
      <w:numFmt w:val="lowerRoman"/>
      <w:lvlText w:val="%6."/>
      <w:lvlJc w:val="right"/>
      <w:pPr>
        <w:ind w:left="5378" w:hanging="180"/>
      </w:pPr>
    </w:lvl>
    <w:lvl w:ilvl="6" w:tplc="4809000F" w:tentative="1">
      <w:start w:val="1"/>
      <w:numFmt w:val="decimal"/>
      <w:lvlText w:val="%7."/>
      <w:lvlJc w:val="left"/>
      <w:pPr>
        <w:ind w:left="6098" w:hanging="360"/>
      </w:pPr>
    </w:lvl>
    <w:lvl w:ilvl="7" w:tplc="48090019" w:tentative="1">
      <w:start w:val="1"/>
      <w:numFmt w:val="lowerLetter"/>
      <w:lvlText w:val="%8."/>
      <w:lvlJc w:val="left"/>
      <w:pPr>
        <w:ind w:left="6818" w:hanging="360"/>
      </w:pPr>
    </w:lvl>
    <w:lvl w:ilvl="8" w:tplc="4809001B" w:tentative="1">
      <w:start w:val="1"/>
      <w:numFmt w:val="lowerRoman"/>
      <w:lvlText w:val="%9."/>
      <w:lvlJc w:val="right"/>
      <w:pPr>
        <w:ind w:left="7538" w:hanging="180"/>
      </w:pPr>
    </w:lvl>
  </w:abstractNum>
  <w:abstractNum w:abstractNumId="3" w15:restartNumberingAfterBreak="0">
    <w:nsid w:val="3EDE0B31"/>
    <w:multiLevelType w:val="hybridMultilevel"/>
    <w:tmpl w:val="FB98C39E"/>
    <w:lvl w:ilvl="0" w:tplc="4008E150">
      <w:start w:val="1"/>
      <w:numFmt w:val="bullet"/>
      <w:lvlText w:val="•"/>
      <w:lvlJc w:val="left"/>
      <w:pPr>
        <w:ind w:left="81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340050D8">
      <w:start w:val="1"/>
      <w:numFmt w:val="bullet"/>
      <w:lvlText w:val="o"/>
      <w:lvlJc w:val="left"/>
      <w:pPr>
        <w:ind w:left="16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CFDCB4A0">
      <w:start w:val="1"/>
      <w:numFmt w:val="bullet"/>
      <w:lvlText w:val="▪"/>
      <w:lvlJc w:val="left"/>
      <w:pPr>
        <w:ind w:left="23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E9EC8A16">
      <w:start w:val="1"/>
      <w:numFmt w:val="bullet"/>
      <w:lvlText w:val="•"/>
      <w:lvlJc w:val="left"/>
      <w:pPr>
        <w:ind w:left="30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017E8136">
      <w:start w:val="1"/>
      <w:numFmt w:val="bullet"/>
      <w:lvlText w:val="o"/>
      <w:lvlJc w:val="left"/>
      <w:pPr>
        <w:ind w:left="37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55C8302C">
      <w:start w:val="1"/>
      <w:numFmt w:val="bullet"/>
      <w:lvlText w:val="▪"/>
      <w:lvlJc w:val="left"/>
      <w:pPr>
        <w:ind w:left="45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63D8F3CE">
      <w:start w:val="1"/>
      <w:numFmt w:val="bullet"/>
      <w:lvlText w:val="•"/>
      <w:lvlJc w:val="left"/>
      <w:pPr>
        <w:ind w:left="52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EE46A39C">
      <w:start w:val="1"/>
      <w:numFmt w:val="bullet"/>
      <w:lvlText w:val="o"/>
      <w:lvlJc w:val="left"/>
      <w:pPr>
        <w:ind w:left="59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372C097A">
      <w:start w:val="1"/>
      <w:numFmt w:val="bullet"/>
      <w:lvlText w:val="▪"/>
      <w:lvlJc w:val="left"/>
      <w:pPr>
        <w:ind w:left="66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6BBD0B5C"/>
    <w:multiLevelType w:val="hybridMultilevel"/>
    <w:tmpl w:val="E6B8B79E"/>
    <w:lvl w:ilvl="0" w:tplc="9D08DAC6">
      <w:start w:val="1"/>
      <w:numFmt w:val="bullet"/>
      <w:lvlText w:val="•"/>
      <w:lvlJc w:val="left"/>
      <w:pPr>
        <w:ind w:left="51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5846D9FA">
      <w:start w:val="1"/>
      <w:numFmt w:val="bullet"/>
      <w:lvlText w:val="o"/>
      <w:lvlJc w:val="left"/>
      <w:pPr>
        <w:ind w:left="133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E1C01238">
      <w:start w:val="1"/>
      <w:numFmt w:val="bullet"/>
      <w:lvlText w:val="▪"/>
      <w:lvlJc w:val="left"/>
      <w:pPr>
        <w:ind w:left="205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6AF0F1CA">
      <w:start w:val="1"/>
      <w:numFmt w:val="bullet"/>
      <w:lvlText w:val="•"/>
      <w:lvlJc w:val="left"/>
      <w:pPr>
        <w:ind w:left="277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7892FF3E">
      <w:start w:val="1"/>
      <w:numFmt w:val="bullet"/>
      <w:lvlText w:val="o"/>
      <w:lvlJc w:val="left"/>
      <w:pPr>
        <w:ind w:left="349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A686FB9A">
      <w:start w:val="1"/>
      <w:numFmt w:val="bullet"/>
      <w:lvlText w:val="▪"/>
      <w:lvlJc w:val="left"/>
      <w:pPr>
        <w:ind w:left="421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D61EDEBC">
      <w:start w:val="1"/>
      <w:numFmt w:val="bullet"/>
      <w:lvlText w:val="•"/>
      <w:lvlJc w:val="left"/>
      <w:pPr>
        <w:ind w:left="493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579EC022">
      <w:start w:val="1"/>
      <w:numFmt w:val="bullet"/>
      <w:lvlText w:val="o"/>
      <w:lvlJc w:val="left"/>
      <w:pPr>
        <w:ind w:left="565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84E856D4">
      <w:start w:val="1"/>
      <w:numFmt w:val="bullet"/>
      <w:lvlText w:val="▪"/>
      <w:lvlJc w:val="left"/>
      <w:pPr>
        <w:ind w:left="637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70070E10"/>
    <w:multiLevelType w:val="hybridMultilevel"/>
    <w:tmpl w:val="4E1C1CBA"/>
    <w:lvl w:ilvl="0" w:tplc="48090001">
      <w:start w:val="1"/>
      <w:numFmt w:val="bullet"/>
      <w:lvlText w:val=""/>
      <w:lvlJc w:val="left"/>
      <w:pPr>
        <w:ind w:left="2138" w:hanging="360"/>
      </w:pPr>
      <w:rPr>
        <w:rFonts w:ascii="Symbol" w:hAnsi="Symbol" w:hint="default"/>
      </w:rPr>
    </w:lvl>
    <w:lvl w:ilvl="1" w:tplc="48090003" w:tentative="1">
      <w:start w:val="1"/>
      <w:numFmt w:val="bullet"/>
      <w:lvlText w:val="o"/>
      <w:lvlJc w:val="left"/>
      <w:pPr>
        <w:ind w:left="2858" w:hanging="360"/>
      </w:pPr>
      <w:rPr>
        <w:rFonts w:ascii="Courier New" w:hAnsi="Courier New" w:cs="Courier New" w:hint="default"/>
      </w:rPr>
    </w:lvl>
    <w:lvl w:ilvl="2" w:tplc="48090005" w:tentative="1">
      <w:start w:val="1"/>
      <w:numFmt w:val="bullet"/>
      <w:lvlText w:val=""/>
      <w:lvlJc w:val="left"/>
      <w:pPr>
        <w:ind w:left="3578" w:hanging="360"/>
      </w:pPr>
      <w:rPr>
        <w:rFonts w:ascii="Wingdings" w:hAnsi="Wingdings" w:hint="default"/>
      </w:rPr>
    </w:lvl>
    <w:lvl w:ilvl="3" w:tplc="48090001" w:tentative="1">
      <w:start w:val="1"/>
      <w:numFmt w:val="bullet"/>
      <w:lvlText w:val=""/>
      <w:lvlJc w:val="left"/>
      <w:pPr>
        <w:ind w:left="4298" w:hanging="360"/>
      </w:pPr>
      <w:rPr>
        <w:rFonts w:ascii="Symbol" w:hAnsi="Symbol" w:hint="default"/>
      </w:rPr>
    </w:lvl>
    <w:lvl w:ilvl="4" w:tplc="48090003" w:tentative="1">
      <w:start w:val="1"/>
      <w:numFmt w:val="bullet"/>
      <w:lvlText w:val="o"/>
      <w:lvlJc w:val="left"/>
      <w:pPr>
        <w:ind w:left="5018" w:hanging="360"/>
      </w:pPr>
      <w:rPr>
        <w:rFonts w:ascii="Courier New" w:hAnsi="Courier New" w:cs="Courier New" w:hint="default"/>
      </w:rPr>
    </w:lvl>
    <w:lvl w:ilvl="5" w:tplc="48090005" w:tentative="1">
      <w:start w:val="1"/>
      <w:numFmt w:val="bullet"/>
      <w:lvlText w:val=""/>
      <w:lvlJc w:val="left"/>
      <w:pPr>
        <w:ind w:left="5738" w:hanging="360"/>
      </w:pPr>
      <w:rPr>
        <w:rFonts w:ascii="Wingdings" w:hAnsi="Wingdings" w:hint="default"/>
      </w:rPr>
    </w:lvl>
    <w:lvl w:ilvl="6" w:tplc="48090001" w:tentative="1">
      <w:start w:val="1"/>
      <w:numFmt w:val="bullet"/>
      <w:lvlText w:val=""/>
      <w:lvlJc w:val="left"/>
      <w:pPr>
        <w:ind w:left="6458" w:hanging="360"/>
      </w:pPr>
      <w:rPr>
        <w:rFonts w:ascii="Symbol" w:hAnsi="Symbol" w:hint="default"/>
      </w:rPr>
    </w:lvl>
    <w:lvl w:ilvl="7" w:tplc="48090003" w:tentative="1">
      <w:start w:val="1"/>
      <w:numFmt w:val="bullet"/>
      <w:lvlText w:val="o"/>
      <w:lvlJc w:val="left"/>
      <w:pPr>
        <w:ind w:left="7178" w:hanging="360"/>
      </w:pPr>
      <w:rPr>
        <w:rFonts w:ascii="Courier New" w:hAnsi="Courier New" w:cs="Courier New" w:hint="default"/>
      </w:rPr>
    </w:lvl>
    <w:lvl w:ilvl="8" w:tplc="48090005" w:tentative="1">
      <w:start w:val="1"/>
      <w:numFmt w:val="bullet"/>
      <w:lvlText w:val=""/>
      <w:lvlJc w:val="left"/>
      <w:pPr>
        <w:ind w:left="7898" w:hanging="360"/>
      </w:pPr>
      <w:rPr>
        <w:rFonts w:ascii="Wingdings" w:hAnsi="Wingdings" w:hint="default"/>
      </w:rPr>
    </w:lvl>
  </w:abstractNum>
  <w:abstractNum w:abstractNumId="6" w15:restartNumberingAfterBreak="0">
    <w:nsid w:val="747A47EF"/>
    <w:multiLevelType w:val="hybridMultilevel"/>
    <w:tmpl w:val="68CA983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77164C66"/>
    <w:multiLevelType w:val="multilevel"/>
    <w:tmpl w:val="53A8D220"/>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3"/>
  </w:num>
  <w:num w:numId="2">
    <w:abstractNumId w:val="4"/>
  </w:num>
  <w:num w:numId="3">
    <w:abstractNumId w:val="6"/>
  </w:num>
  <w:num w:numId="4">
    <w:abstractNumId w:val="7"/>
  </w:num>
  <w:num w:numId="5">
    <w:abstractNumId w:val="0"/>
  </w:num>
  <w:num w:numId="6">
    <w:abstractNumId w:val="5"/>
  </w:num>
  <w:num w:numId="7">
    <w:abstractNumId w:val="1"/>
  </w:num>
  <w:num w:numId="8">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l">
    <w15:presenceInfo w15:providerId="None" w15:userId="cl"/>
  </w15:person>
  <w15:person w15:author="Jacky Tan">
    <w15:presenceInfo w15:providerId="Windows Live" w15:userId="110db92a354a3d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956"/>
    <w:rsid w:val="00036BAA"/>
    <w:rsid w:val="0005141A"/>
    <w:rsid w:val="00070B03"/>
    <w:rsid w:val="00076582"/>
    <w:rsid w:val="000D3425"/>
    <w:rsid w:val="000F1956"/>
    <w:rsid w:val="000F2083"/>
    <w:rsid w:val="00103956"/>
    <w:rsid w:val="00103BE7"/>
    <w:rsid w:val="0012482C"/>
    <w:rsid w:val="001625D4"/>
    <w:rsid w:val="00175216"/>
    <w:rsid w:val="001B15D5"/>
    <w:rsid w:val="001B6CB0"/>
    <w:rsid w:val="00210D62"/>
    <w:rsid w:val="0023647C"/>
    <w:rsid w:val="00291D57"/>
    <w:rsid w:val="00294047"/>
    <w:rsid w:val="002B60EF"/>
    <w:rsid w:val="002C0C87"/>
    <w:rsid w:val="002C18DE"/>
    <w:rsid w:val="002E2815"/>
    <w:rsid w:val="002E3F5C"/>
    <w:rsid w:val="0034187A"/>
    <w:rsid w:val="003558E3"/>
    <w:rsid w:val="00382DCA"/>
    <w:rsid w:val="00383229"/>
    <w:rsid w:val="00383EA2"/>
    <w:rsid w:val="003C23E9"/>
    <w:rsid w:val="003E4065"/>
    <w:rsid w:val="003E5F7A"/>
    <w:rsid w:val="003F6DBA"/>
    <w:rsid w:val="00404460"/>
    <w:rsid w:val="00410E09"/>
    <w:rsid w:val="004124CC"/>
    <w:rsid w:val="0044562D"/>
    <w:rsid w:val="00513E61"/>
    <w:rsid w:val="005239F4"/>
    <w:rsid w:val="00572613"/>
    <w:rsid w:val="00574DD3"/>
    <w:rsid w:val="00595421"/>
    <w:rsid w:val="005A4A27"/>
    <w:rsid w:val="005B02E5"/>
    <w:rsid w:val="005B4E4B"/>
    <w:rsid w:val="005C2F4D"/>
    <w:rsid w:val="00682BBF"/>
    <w:rsid w:val="00687FBB"/>
    <w:rsid w:val="00695E57"/>
    <w:rsid w:val="006B7225"/>
    <w:rsid w:val="006F1D52"/>
    <w:rsid w:val="006F5ED0"/>
    <w:rsid w:val="007007E4"/>
    <w:rsid w:val="00721118"/>
    <w:rsid w:val="00730E1B"/>
    <w:rsid w:val="00752F42"/>
    <w:rsid w:val="00763518"/>
    <w:rsid w:val="00763E86"/>
    <w:rsid w:val="007B464C"/>
    <w:rsid w:val="007C005C"/>
    <w:rsid w:val="007C5A54"/>
    <w:rsid w:val="007D4210"/>
    <w:rsid w:val="007E40AA"/>
    <w:rsid w:val="00840654"/>
    <w:rsid w:val="00866AA9"/>
    <w:rsid w:val="008942A0"/>
    <w:rsid w:val="00897704"/>
    <w:rsid w:val="008B38CC"/>
    <w:rsid w:val="008C7EE1"/>
    <w:rsid w:val="008D2DFF"/>
    <w:rsid w:val="008F70EF"/>
    <w:rsid w:val="00927714"/>
    <w:rsid w:val="00932AB8"/>
    <w:rsid w:val="00941375"/>
    <w:rsid w:val="00946410"/>
    <w:rsid w:val="009675A4"/>
    <w:rsid w:val="0097758D"/>
    <w:rsid w:val="009B67C0"/>
    <w:rsid w:val="009C180F"/>
    <w:rsid w:val="00A179C9"/>
    <w:rsid w:val="00A615D1"/>
    <w:rsid w:val="00A62F99"/>
    <w:rsid w:val="00A73D5F"/>
    <w:rsid w:val="00B06CE5"/>
    <w:rsid w:val="00B31844"/>
    <w:rsid w:val="00B50E9F"/>
    <w:rsid w:val="00BB1375"/>
    <w:rsid w:val="00BD2830"/>
    <w:rsid w:val="00BE2339"/>
    <w:rsid w:val="00BE2A95"/>
    <w:rsid w:val="00C50062"/>
    <w:rsid w:val="00C63973"/>
    <w:rsid w:val="00C64BFC"/>
    <w:rsid w:val="00C7415D"/>
    <w:rsid w:val="00CB255A"/>
    <w:rsid w:val="00CC7E36"/>
    <w:rsid w:val="00CD34BD"/>
    <w:rsid w:val="00CF6A44"/>
    <w:rsid w:val="00D809AE"/>
    <w:rsid w:val="00D92370"/>
    <w:rsid w:val="00DA2C76"/>
    <w:rsid w:val="00DC4119"/>
    <w:rsid w:val="00DD516B"/>
    <w:rsid w:val="00DD5550"/>
    <w:rsid w:val="00E34D4A"/>
    <w:rsid w:val="00E35CEB"/>
    <w:rsid w:val="00E6453A"/>
    <w:rsid w:val="00E73CA9"/>
    <w:rsid w:val="00EA485B"/>
    <w:rsid w:val="00EB3322"/>
    <w:rsid w:val="00EC66F1"/>
    <w:rsid w:val="00ED1E6E"/>
    <w:rsid w:val="00F04864"/>
    <w:rsid w:val="00F1435B"/>
    <w:rsid w:val="00F358EA"/>
    <w:rsid w:val="00F62E84"/>
    <w:rsid w:val="00F67F0F"/>
    <w:rsid w:val="00FA14CC"/>
    <w:rsid w:val="00FC323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23DEA"/>
  <w15:docId w15:val="{142AEA78-3103-44D1-ABF9-3F8D3E0E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1" w:line="247" w:lineRule="auto"/>
      <w:ind w:left="145" w:hanging="10"/>
      <w:outlineLvl w:val="0"/>
    </w:pPr>
    <w:rPr>
      <w:rFonts w:ascii="Calibri" w:eastAsia="Calibri" w:hAnsi="Calibri" w:cs="Calibri"/>
      <w:color w:val="8497B0"/>
      <w:sz w:val="64"/>
    </w:rPr>
  </w:style>
  <w:style w:type="paragraph" w:styleId="Heading2">
    <w:name w:val="heading 2"/>
    <w:next w:val="Normal"/>
    <w:link w:val="Heading2Char"/>
    <w:uiPriority w:val="9"/>
    <w:unhideWhenUsed/>
    <w:qFormat/>
    <w:pPr>
      <w:keepNext/>
      <w:keepLines/>
      <w:spacing w:after="27" w:line="248" w:lineRule="auto"/>
      <w:ind w:left="10" w:hanging="10"/>
      <w:outlineLvl w:val="1"/>
    </w:pPr>
    <w:rPr>
      <w:rFonts w:ascii="Calibri" w:eastAsia="Calibri" w:hAnsi="Calibri" w:cs="Calibri"/>
      <w:color w:val="8497B0"/>
      <w:sz w:val="56"/>
    </w:rPr>
  </w:style>
  <w:style w:type="paragraph" w:styleId="Heading3">
    <w:name w:val="heading 3"/>
    <w:next w:val="Normal"/>
    <w:link w:val="Heading3Char"/>
    <w:uiPriority w:val="9"/>
    <w:unhideWhenUsed/>
    <w:qFormat/>
    <w:pPr>
      <w:keepNext/>
      <w:keepLines/>
      <w:spacing w:after="0" w:line="265" w:lineRule="auto"/>
      <w:ind w:left="1450" w:hanging="10"/>
      <w:outlineLvl w:val="2"/>
    </w:pPr>
    <w:rPr>
      <w:rFonts w:ascii="Calibri" w:eastAsia="Calibri" w:hAnsi="Calibri" w:cs="Calibri"/>
      <w:color w:val="FF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8497B0"/>
      <w:sz w:val="56"/>
    </w:rPr>
  </w:style>
  <w:style w:type="character" w:customStyle="1" w:styleId="Heading1Char">
    <w:name w:val="Heading 1 Char"/>
    <w:link w:val="Heading1"/>
    <w:rPr>
      <w:rFonts w:ascii="Calibri" w:eastAsia="Calibri" w:hAnsi="Calibri" w:cs="Calibri"/>
      <w:color w:val="8497B0"/>
      <w:sz w:val="64"/>
    </w:rPr>
  </w:style>
  <w:style w:type="paragraph" w:customStyle="1" w:styleId="footnotedescription">
    <w:name w:val="footnote description"/>
    <w:next w:val="Normal"/>
    <w:link w:val="footnotedescriptionChar"/>
    <w:hidden/>
    <w:pPr>
      <w:spacing w:after="0" w:line="263" w:lineRule="auto"/>
      <w:ind w:left="614"/>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color w:val="FF0000"/>
      <w:sz w:val="36"/>
    </w:rPr>
  </w:style>
  <w:style w:type="character" w:customStyle="1" w:styleId="footnotemark">
    <w:name w:val="footnote mark"/>
    <w:hidden/>
    <w:rPr>
      <w:rFonts w:ascii="Calibri" w:eastAsia="Calibri" w:hAnsi="Calibri" w:cs="Calibri"/>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D809AE"/>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1625D4"/>
    <w:pPr>
      <w:spacing w:before="240" w:after="0" w:line="259" w:lineRule="auto"/>
      <w:ind w:left="0" w:firstLine="0"/>
      <w:outlineLvl w:val="9"/>
    </w:pPr>
    <w:rPr>
      <w:rFonts w:asciiTheme="majorHAnsi" w:eastAsiaTheme="majorEastAsia" w:hAnsiTheme="majorHAnsi" w:cstheme="majorBidi"/>
      <w:color w:val="2E74B5" w:themeColor="accent1" w:themeShade="BF"/>
      <w:sz w:val="32"/>
      <w:szCs w:val="32"/>
      <w:lang w:val="en-US" w:eastAsia="en-US"/>
    </w:rPr>
  </w:style>
  <w:style w:type="paragraph" w:styleId="TOC1">
    <w:name w:val="toc 1"/>
    <w:basedOn w:val="Normal"/>
    <w:next w:val="Normal"/>
    <w:autoRedefine/>
    <w:uiPriority w:val="39"/>
    <w:unhideWhenUsed/>
    <w:rsid w:val="001625D4"/>
    <w:pPr>
      <w:spacing w:after="100"/>
    </w:pPr>
  </w:style>
  <w:style w:type="paragraph" w:styleId="TOC2">
    <w:name w:val="toc 2"/>
    <w:basedOn w:val="Normal"/>
    <w:next w:val="Normal"/>
    <w:autoRedefine/>
    <w:uiPriority w:val="39"/>
    <w:unhideWhenUsed/>
    <w:rsid w:val="001625D4"/>
    <w:pPr>
      <w:spacing w:after="100"/>
      <w:ind w:left="220"/>
    </w:pPr>
  </w:style>
  <w:style w:type="paragraph" w:styleId="TOC3">
    <w:name w:val="toc 3"/>
    <w:basedOn w:val="Normal"/>
    <w:next w:val="Normal"/>
    <w:autoRedefine/>
    <w:uiPriority w:val="39"/>
    <w:unhideWhenUsed/>
    <w:rsid w:val="001625D4"/>
    <w:pPr>
      <w:spacing w:after="100"/>
      <w:ind w:left="440"/>
    </w:pPr>
  </w:style>
  <w:style w:type="character" w:styleId="Hyperlink">
    <w:name w:val="Hyperlink"/>
    <w:basedOn w:val="DefaultParagraphFont"/>
    <w:uiPriority w:val="99"/>
    <w:unhideWhenUsed/>
    <w:rsid w:val="001625D4"/>
    <w:rPr>
      <w:color w:val="0563C1" w:themeColor="hyperlink"/>
      <w:u w:val="single"/>
    </w:rPr>
  </w:style>
  <w:style w:type="paragraph" w:styleId="Header">
    <w:name w:val="header"/>
    <w:basedOn w:val="Normal"/>
    <w:link w:val="HeaderChar"/>
    <w:uiPriority w:val="99"/>
    <w:unhideWhenUsed/>
    <w:rsid w:val="00B50E9F"/>
    <w:pPr>
      <w:tabs>
        <w:tab w:val="center" w:pos="4153"/>
        <w:tab w:val="right" w:pos="8306"/>
      </w:tabs>
      <w:spacing w:after="0" w:line="240" w:lineRule="auto"/>
    </w:pPr>
  </w:style>
  <w:style w:type="character" w:customStyle="1" w:styleId="HeaderChar">
    <w:name w:val="Header Char"/>
    <w:basedOn w:val="DefaultParagraphFont"/>
    <w:link w:val="Header"/>
    <w:uiPriority w:val="99"/>
    <w:rsid w:val="00B50E9F"/>
    <w:rPr>
      <w:rFonts w:ascii="Calibri" w:eastAsia="Calibri" w:hAnsi="Calibri" w:cs="Calibri"/>
      <w:color w:val="000000"/>
    </w:rPr>
  </w:style>
  <w:style w:type="paragraph" w:styleId="ListParagraph">
    <w:name w:val="List Paragraph"/>
    <w:basedOn w:val="Normal"/>
    <w:uiPriority w:val="34"/>
    <w:qFormat/>
    <w:rsid w:val="00EC66F1"/>
    <w:pPr>
      <w:ind w:left="720"/>
      <w:contextualSpacing/>
    </w:pPr>
  </w:style>
  <w:style w:type="paragraph" w:styleId="BalloonText">
    <w:name w:val="Balloon Text"/>
    <w:basedOn w:val="Normal"/>
    <w:link w:val="BalloonTextChar"/>
    <w:uiPriority w:val="99"/>
    <w:semiHidden/>
    <w:unhideWhenUsed/>
    <w:rsid w:val="000D34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3425"/>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3.jpeg"/><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image" Target="media/image6.jpeg"/><Relationship Id="rId34"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dreamstime.com" TargetMode="External"/><Relationship Id="rId20" Type="http://schemas.openxmlformats.org/officeDocument/2006/relationships/image" Target="media/image5.jpeg"/><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9.emf"/><Relationship Id="rId32" Type="http://schemas.openxmlformats.org/officeDocument/2006/relationships/image" Target="media/image15.png"/><Relationship Id="rId37" Type="http://schemas.openxmlformats.org/officeDocument/2006/relationships/header" Target="header3.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snappygoat.com" TargetMode="External"/><Relationship Id="rId23" Type="http://schemas.openxmlformats.org/officeDocument/2006/relationships/image" Target="media/image8.jpeg"/><Relationship Id="rId28" Type="http://schemas.openxmlformats.org/officeDocument/2006/relationships/image" Target="media/image12.png"/><Relationship Id="rId36" Type="http://schemas.openxmlformats.org/officeDocument/2006/relationships/footer" Target="footer2.xml"/><Relationship Id="rId10" Type="http://schemas.openxmlformats.org/officeDocument/2006/relationships/diagramLayout" Target="diagrams/layout1.xml"/><Relationship Id="rId19" Type="http://schemas.openxmlformats.org/officeDocument/2006/relationships/image" Target="media/image4.jpeg"/><Relationship Id="rId31"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www.pexels.com/api/" TargetMode="External"/><Relationship Id="rId22" Type="http://schemas.openxmlformats.org/officeDocument/2006/relationships/image" Target="media/image7.jpeg"/><Relationship Id="rId27" Type="http://schemas.openxmlformats.org/officeDocument/2006/relationships/image" Target="media/image11.png"/><Relationship Id="rId30" Type="http://schemas.openxmlformats.org/officeDocument/2006/relationships/image" Target="media/image14.emf"/><Relationship Id="rId35" Type="http://schemas.openxmlformats.org/officeDocument/2006/relationships/footer" Target="footer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image" Target="media/image2.jpeg"/><Relationship Id="rId25" Type="http://schemas.openxmlformats.org/officeDocument/2006/relationships/oleObject" Target="embeddings/oleObject1.bin"/><Relationship Id="rId33" Type="http://schemas.openxmlformats.org/officeDocument/2006/relationships/header" Target="header1.xml"/><Relationship Id="rId38"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85A9F3-01BC-4813-86C9-DAF3D2F6654A}"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9EB35E23-7A70-4DF0-A409-A2EA6E5BF576}">
      <dgm:prSet phldrT="[Text]"/>
      <dgm:spPr/>
      <dgm:t>
        <a:bodyPr/>
        <a:lstStyle/>
        <a:p>
          <a:r>
            <a:rPr lang="en-US"/>
            <a:t>Image Data Collection</a:t>
          </a:r>
        </a:p>
      </dgm:t>
    </dgm:pt>
    <dgm:pt modelId="{2A31E3F8-3A38-41ED-B8A2-B79B9FAEE780}" type="parTrans" cxnId="{6D5D8BDE-7F52-485B-8315-D6155EF112F3}">
      <dgm:prSet/>
      <dgm:spPr/>
      <dgm:t>
        <a:bodyPr/>
        <a:lstStyle/>
        <a:p>
          <a:endParaRPr lang="en-US"/>
        </a:p>
      </dgm:t>
    </dgm:pt>
    <dgm:pt modelId="{0BBD2361-0E86-4881-B8C8-6304043FD2CC}" type="sibTrans" cxnId="{6D5D8BDE-7F52-485B-8315-D6155EF112F3}">
      <dgm:prSet/>
      <dgm:spPr/>
      <dgm:t>
        <a:bodyPr/>
        <a:lstStyle/>
        <a:p>
          <a:endParaRPr lang="en-US"/>
        </a:p>
      </dgm:t>
    </dgm:pt>
    <dgm:pt modelId="{2879F2DF-85C3-4B2C-A20D-8C130A7E3475}">
      <dgm:prSet phldrT="[Text]"/>
      <dgm:spPr/>
      <dgm:t>
        <a:bodyPr/>
        <a:lstStyle/>
        <a:p>
          <a:r>
            <a:rPr lang="en-US"/>
            <a:t>Pre-Processing</a:t>
          </a:r>
        </a:p>
      </dgm:t>
    </dgm:pt>
    <dgm:pt modelId="{AC408D88-1E8B-48E3-8532-6E9BAEB1D054}" type="parTrans" cxnId="{1A275D39-5E81-4A49-BEAC-82D82ACA723B}">
      <dgm:prSet/>
      <dgm:spPr/>
      <dgm:t>
        <a:bodyPr/>
        <a:lstStyle/>
        <a:p>
          <a:endParaRPr lang="en-US"/>
        </a:p>
      </dgm:t>
    </dgm:pt>
    <dgm:pt modelId="{F63E5016-3E10-4E4B-BB99-6A30D990C6A4}" type="sibTrans" cxnId="{1A275D39-5E81-4A49-BEAC-82D82ACA723B}">
      <dgm:prSet/>
      <dgm:spPr/>
      <dgm:t>
        <a:bodyPr/>
        <a:lstStyle/>
        <a:p>
          <a:endParaRPr lang="en-US"/>
        </a:p>
      </dgm:t>
    </dgm:pt>
    <dgm:pt modelId="{63B8C621-F95B-4286-A02A-83B071B4C738}">
      <dgm:prSet phldrT="[Text]"/>
      <dgm:spPr/>
      <dgm:t>
        <a:bodyPr/>
        <a:lstStyle/>
        <a:p>
          <a:r>
            <a:rPr lang="en-US"/>
            <a:t>Sampling</a:t>
          </a:r>
        </a:p>
      </dgm:t>
    </dgm:pt>
    <dgm:pt modelId="{444E404D-C290-4D6E-AB98-F6556E268D60}" type="parTrans" cxnId="{EE81B74E-F8EB-45B6-B48D-3105FE4A58EF}">
      <dgm:prSet/>
      <dgm:spPr/>
      <dgm:t>
        <a:bodyPr/>
        <a:lstStyle/>
        <a:p>
          <a:endParaRPr lang="en-US"/>
        </a:p>
      </dgm:t>
    </dgm:pt>
    <dgm:pt modelId="{DE845E03-5251-4D39-BFBF-1735899C5B8B}" type="sibTrans" cxnId="{EE81B74E-F8EB-45B6-B48D-3105FE4A58EF}">
      <dgm:prSet/>
      <dgm:spPr/>
      <dgm:t>
        <a:bodyPr/>
        <a:lstStyle/>
        <a:p>
          <a:endParaRPr lang="en-US"/>
        </a:p>
      </dgm:t>
    </dgm:pt>
    <dgm:pt modelId="{E748B379-AB20-42D5-BAEC-AA9E98074F35}">
      <dgm:prSet phldrT="[Text]"/>
      <dgm:spPr/>
      <dgm:t>
        <a:bodyPr/>
        <a:lstStyle/>
        <a:p>
          <a:r>
            <a:rPr lang="en-US"/>
            <a:t>Training Dataset</a:t>
          </a:r>
        </a:p>
      </dgm:t>
    </dgm:pt>
    <dgm:pt modelId="{FDD8BC25-22AA-4552-B252-89A1ED284185}" type="parTrans" cxnId="{EBC946D4-040A-4063-89D2-0AEC4CA23659}">
      <dgm:prSet/>
      <dgm:spPr/>
      <dgm:t>
        <a:bodyPr/>
        <a:lstStyle/>
        <a:p>
          <a:endParaRPr lang="en-US"/>
        </a:p>
      </dgm:t>
    </dgm:pt>
    <dgm:pt modelId="{E2701371-1FE7-4491-ABA9-2B5FB467121F}" type="sibTrans" cxnId="{EBC946D4-040A-4063-89D2-0AEC4CA23659}">
      <dgm:prSet/>
      <dgm:spPr/>
      <dgm:t>
        <a:bodyPr/>
        <a:lstStyle/>
        <a:p>
          <a:endParaRPr lang="en-US"/>
        </a:p>
      </dgm:t>
    </dgm:pt>
    <dgm:pt modelId="{13E77911-B84C-473E-8B12-3E0D71E1765E}">
      <dgm:prSet phldrT="[Text]"/>
      <dgm:spPr/>
      <dgm:t>
        <a:bodyPr/>
        <a:lstStyle/>
        <a:p>
          <a:r>
            <a:rPr lang="en-US"/>
            <a:t>Test Dataset</a:t>
          </a:r>
        </a:p>
      </dgm:t>
    </dgm:pt>
    <dgm:pt modelId="{290FE1FA-5A2C-4B74-A310-A8DC5B77DB44}" type="parTrans" cxnId="{C30CB37C-2AD2-4E2F-BBB5-CF5F3C10A2DB}">
      <dgm:prSet/>
      <dgm:spPr/>
      <dgm:t>
        <a:bodyPr/>
        <a:lstStyle/>
        <a:p>
          <a:endParaRPr lang="en-US"/>
        </a:p>
      </dgm:t>
    </dgm:pt>
    <dgm:pt modelId="{2F266C01-9F79-4480-B709-BD8819E405E7}" type="sibTrans" cxnId="{C30CB37C-2AD2-4E2F-BBB5-CF5F3C10A2DB}">
      <dgm:prSet/>
      <dgm:spPr/>
      <dgm:t>
        <a:bodyPr/>
        <a:lstStyle/>
        <a:p>
          <a:endParaRPr lang="en-US"/>
        </a:p>
      </dgm:t>
    </dgm:pt>
    <dgm:pt modelId="{5793DF84-5FD8-44E9-BC2E-A4A23B393D14}">
      <dgm:prSet phldrT="[Text]"/>
      <dgm:spPr/>
      <dgm:t>
        <a:bodyPr/>
        <a:lstStyle/>
        <a:p>
          <a:r>
            <a:rPr lang="en-US"/>
            <a:t>Deep-learing Model Training</a:t>
          </a:r>
        </a:p>
      </dgm:t>
    </dgm:pt>
    <dgm:pt modelId="{1921E6D3-573F-4915-A5B6-5EADBC28A165}" type="parTrans" cxnId="{FB762747-E451-40ED-8B9B-A2694BD0BE4A}">
      <dgm:prSet/>
      <dgm:spPr/>
      <dgm:t>
        <a:bodyPr/>
        <a:lstStyle/>
        <a:p>
          <a:endParaRPr lang="en-US"/>
        </a:p>
      </dgm:t>
    </dgm:pt>
    <dgm:pt modelId="{7F892946-5863-4ADA-A7A2-DEBE9F815A4C}" type="sibTrans" cxnId="{FB762747-E451-40ED-8B9B-A2694BD0BE4A}">
      <dgm:prSet/>
      <dgm:spPr/>
      <dgm:t>
        <a:bodyPr/>
        <a:lstStyle/>
        <a:p>
          <a:endParaRPr lang="en-US"/>
        </a:p>
      </dgm:t>
    </dgm:pt>
    <dgm:pt modelId="{1AA2F48E-0B02-4472-ADE4-A0D77927C8D4}">
      <dgm:prSet phldrT="[Text]"/>
      <dgm:spPr/>
      <dgm:t>
        <a:bodyPr/>
        <a:lstStyle/>
        <a:p>
          <a:r>
            <a:rPr lang="en-US"/>
            <a:t>Hyper-parameter Optimization</a:t>
          </a:r>
        </a:p>
      </dgm:t>
    </dgm:pt>
    <dgm:pt modelId="{869E1640-C360-435C-B73E-C7F4295635A4}" type="parTrans" cxnId="{0335FE5C-D785-4B8D-8622-82D8FA1675FE}">
      <dgm:prSet/>
      <dgm:spPr/>
      <dgm:t>
        <a:bodyPr/>
        <a:lstStyle/>
        <a:p>
          <a:endParaRPr lang="en-US"/>
        </a:p>
      </dgm:t>
    </dgm:pt>
    <dgm:pt modelId="{05B78A22-D1CE-4F2C-969E-7F3276F23B9A}" type="sibTrans" cxnId="{0335FE5C-D785-4B8D-8622-82D8FA1675FE}">
      <dgm:prSet/>
      <dgm:spPr/>
      <dgm:t>
        <a:bodyPr/>
        <a:lstStyle/>
        <a:p>
          <a:endParaRPr lang="en-US"/>
        </a:p>
      </dgm:t>
    </dgm:pt>
    <dgm:pt modelId="{BCFF644D-C873-4AAF-8C04-D5AD4669D0CB}">
      <dgm:prSet phldrT="[Text]"/>
      <dgm:spPr/>
      <dgm:t>
        <a:bodyPr/>
        <a:lstStyle/>
        <a:p>
          <a:r>
            <a:rPr lang="en-US"/>
            <a:t>Post-Processing</a:t>
          </a:r>
        </a:p>
      </dgm:t>
    </dgm:pt>
    <dgm:pt modelId="{D4011EAE-2970-4665-82B8-3888C1D3200F}" type="parTrans" cxnId="{E7073815-885E-4800-9894-2E91DD3FA6E1}">
      <dgm:prSet/>
      <dgm:spPr/>
      <dgm:t>
        <a:bodyPr/>
        <a:lstStyle/>
        <a:p>
          <a:endParaRPr lang="en-US"/>
        </a:p>
      </dgm:t>
    </dgm:pt>
    <dgm:pt modelId="{25E7BB79-BA0C-47C9-A045-0A60AAF4C9A8}" type="sibTrans" cxnId="{E7073815-885E-4800-9894-2E91DD3FA6E1}">
      <dgm:prSet/>
      <dgm:spPr/>
      <dgm:t>
        <a:bodyPr/>
        <a:lstStyle/>
        <a:p>
          <a:endParaRPr lang="en-US"/>
        </a:p>
      </dgm:t>
    </dgm:pt>
    <dgm:pt modelId="{7CA1C63B-A63C-4FDA-A3CD-F56D2EECB46C}">
      <dgm:prSet phldrT="[Text]"/>
      <dgm:spPr/>
      <dgm:t>
        <a:bodyPr/>
        <a:lstStyle/>
        <a:p>
          <a:r>
            <a:rPr lang="en-US"/>
            <a:t>Final Deep-Learning Model</a:t>
          </a:r>
        </a:p>
      </dgm:t>
    </dgm:pt>
    <dgm:pt modelId="{D1754BA8-6380-4102-9598-DFFC8539D5C1}" type="parTrans" cxnId="{F6885A8D-F1F2-47F5-90EF-7F548041EDD7}">
      <dgm:prSet/>
      <dgm:spPr/>
      <dgm:t>
        <a:bodyPr/>
        <a:lstStyle/>
        <a:p>
          <a:endParaRPr lang="en-US"/>
        </a:p>
      </dgm:t>
    </dgm:pt>
    <dgm:pt modelId="{52FCD084-C597-40A9-B27A-175492DD786A}" type="sibTrans" cxnId="{F6885A8D-F1F2-47F5-90EF-7F548041EDD7}">
      <dgm:prSet/>
      <dgm:spPr/>
      <dgm:t>
        <a:bodyPr/>
        <a:lstStyle/>
        <a:p>
          <a:endParaRPr lang="en-US"/>
        </a:p>
      </dgm:t>
    </dgm:pt>
    <dgm:pt modelId="{65B83988-205E-45E8-B756-138B8F7138E6}" type="pres">
      <dgm:prSet presAssocID="{1785A9F3-01BC-4813-86C9-DAF3D2F6654A}" presName="Name0" presStyleCnt="0">
        <dgm:presLayoutVars>
          <dgm:dir/>
          <dgm:resizeHandles val="exact"/>
        </dgm:presLayoutVars>
      </dgm:prSet>
      <dgm:spPr/>
      <dgm:t>
        <a:bodyPr/>
        <a:lstStyle/>
        <a:p>
          <a:endParaRPr lang="en-US"/>
        </a:p>
      </dgm:t>
    </dgm:pt>
    <dgm:pt modelId="{22303289-606B-4564-81C0-CD7F3B67DD1E}" type="pres">
      <dgm:prSet presAssocID="{9EB35E23-7A70-4DF0-A409-A2EA6E5BF576}" presName="node" presStyleLbl="node1" presStyleIdx="0" presStyleCnt="7">
        <dgm:presLayoutVars>
          <dgm:bulletEnabled val="1"/>
        </dgm:presLayoutVars>
      </dgm:prSet>
      <dgm:spPr/>
      <dgm:t>
        <a:bodyPr/>
        <a:lstStyle/>
        <a:p>
          <a:endParaRPr lang="en-US"/>
        </a:p>
      </dgm:t>
    </dgm:pt>
    <dgm:pt modelId="{0A1B5A74-3134-4624-926D-A78AF8987116}" type="pres">
      <dgm:prSet presAssocID="{0BBD2361-0E86-4881-B8C8-6304043FD2CC}" presName="sibTrans" presStyleLbl="sibTrans1D1" presStyleIdx="0" presStyleCnt="6"/>
      <dgm:spPr/>
      <dgm:t>
        <a:bodyPr/>
        <a:lstStyle/>
        <a:p>
          <a:endParaRPr lang="en-US"/>
        </a:p>
      </dgm:t>
    </dgm:pt>
    <dgm:pt modelId="{A6AD599E-5E2F-448F-9EF0-7A7B04A53318}" type="pres">
      <dgm:prSet presAssocID="{0BBD2361-0E86-4881-B8C8-6304043FD2CC}" presName="connectorText" presStyleLbl="sibTrans1D1" presStyleIdx="0" presStyleCnt="6"/>
      <dgm:spPr/>
      <dgm:t>
        <a:bodyPr/>
        <a:lstStyle/>
        <a:p>
          <a:endParaRPr lang="en-US"/>
        </a:p>
      </dgm:t>
    </dgm:pt>
    <dgm:pt modelId="{14DA4651-FC6D-4141-B32E-21ADC8C7A635}" type="pres">
      <dgm:prSet presAssocID="{2879F2DF-85C3-4B2C-A20D-8C130A7E3475}" presName="node" presStyleLbl="node1" presStyleIdx="1" presStyleCnt="7">
        <dgm:presLayoutVars>
          <dgm:bulletEnabled val="1"/>
        </dgm:presLayoutVars>
      </dgm:prSet>
      <dgm:spPr/>
      <dgm:t>
        <a:bodyPr/>
        <a:lstStyle/>
        <a:p>
          <a:endParaRPr lang="en-US"/>
        </a:p>
      </dgm:t>
    </dgm:pt>
    <dgm:pt modelId="{3E75E710-AC62-4CE6-9C1F-DBB3E1D6F177}" type="pres">
      <dgm:prSet presAssocID="{F63E5016-3E10-4E4B-BB99-6A30D990C6A4}" presName="sibTrans" presStyleLbl="sibTrans1D1" presStyleIdx="1" presStyleCnt="6"/>
      <dgm:spPr/>
      <dgm:t>
        <a:bodyPr/>
        <a:lstStyle/>
        <a:p>
          <a:endParaRPr lang="en-US"/>
        </a:p>
      </dgm:t>
    </dgm:pt>
    <dgm:pt modelId="{5DE32EF9-F197-4639-A48D-0CCC0C3B099C}" type="pres">
      <dgm:prSet presAssocID="{F63E5016-3E10-4E4B-BB99-6A30D990C6A4}" presName="connectorText" presStyleLbl="sibTrans1D1" presStyleIdx="1" presStyleCnt="6"/>
      <dgm:spPr/>
      <dgm:t>
        <a:bodyPr/>
        <a:lstStyle/>
        <a:p>
          <a:endParaRPr lang="en-US"/>
        </a:p>
      </dgm:t>
    </dgm:pt>
    <dgm:pt modelId="{762A0160-38F0-427A-92BF-2034010D1556}" type="pres">
      <dgm:prSet presAssocID="{63B8C621-F95B-4286-A02A-83B071B4C738}" presName="node" presStyleLbl="node1" presStyleIdx="2" presStyleCnt="7">
        <dgm:presLayoutVars>
          <dgm:bulletEnabled val="1"/>
        </dgm:presLayoutVars>
      </dgm:prSet>
      <dgm:spPr/>
      <dgm:t>
        <a:bodyPr/>
        <a:lstStyle/>
        <a:p>
          <a:endParaRPr lang="en-US"/>
        </a:p>
      </dgm:t>
    </dgm:pt>
    <dgm:pt modelId="{0B96D768-B123-4E9D-B0E7-60D433011EA8}" type="pres">
      <dgm:prSet presAssocID="{DE845E03-5251-4D39-BFBF-1735899C5B8B}" presName="sibTrans" presStyleLbl="sibTrans1D1" presStyleIdx="2" presStyleCnt="6"/>
      <dgm:spPr/>
      <dgm:t>
        <a:bodyPr/>
        <a:lstStyle/>
        <a:p>
          <a:endParaRPr lang="en-US"/>
        </a:p>
      </dgm:t>
    </dgm:pt>
    <dgm:pt modelId="{5C902856-2FA6-4297-AA1C-218B26D7A33A}" type="pres">
      <dgm:prSet presAssocID="{DE845E03-5251-4D39-BFBF-1735899C5B8B}" presName="connectorText" presStyleLbl="sibTrans1D1" presStyleIdx="2" presStyleCnt="6"/>
      <dgm:spPr/>
      <dgm:t>
        <a:bodyPr/>
        <a:lstStyle/>
        <a:p>
          <a:endParaRPr lang="en-US"/>
        </a:p>
      </dgm:t>
    </dgm:pt>
    <dgm:pt modelId="{7C9CE3C6-290F-491F-A248-CAEFA1DCA119}" type="pres">
      <dgm:prSet presAssocID="{5793DF84-5FD8-44E9-BC2E-A4A23B393D14}" presName="node" presStyleLbl="node1" presStyleIdx="3" presStyleCnt="7">
        <dgm:presLayoutVars>
          <dgm:bulletEnabled val="1"/>
        </dgm:presLayoutVars>
      </dgm:prSet>
      <dgm:spPr/>
      <dgm:t>
        <a:bodyPr/>
        <a:lstStyle/>
        <a:p>
          <a:endParaRPr lang="en-US"/>
        </a:p>
      </dgm:t>
    </dgm:pt>
    <dgm:pt modelId="{D7040A56-1C5C-42AE-B2EA-06F17D4ADD65}" type="pres">
      <dgm:prSet presAssocID="{7F892946-5863-4ADA-A7A2-DEBE9F815A4C}" presName="sibTrans" presStyleLbl="sibTrans1D1" presStyleIdx="3" presStyleCnt="6"/>
      <dgm:spPr/>
      <dgm:t>
        <a:bodyPr/>
        <a:lstStyle/>
        <a:p>
          <a:endParaRPr lang="en-US"/>
        </a:p>
      </dgm:t>
    </dgm:pt>
    <dgm:pt modelId="{3F08687A-2F02-4989-A15B-DB1BCA5265A9}" type="pres">
      <dgm:prSet presAssocID="{7F892946-5863-4ADA-A7A2-DEBE9F815A4C}" presName="connectorText" presStyleLbl="sibTrans1D1" presStyleIdx="3" presStyleCnt="6"/>
      <dgm:spPr/>
      <dgm:t>
        <a:bodyPr/>
        <a:lstStyle/>
        <a:p>
          <a:endParaRPr lang="en-US"/>
        </a:p>
      </dgm:t>
    </dgm:pt>
    <dgm:pt modelId="{3C38D278-E9A0-47DE-81F6-FF03525D3204}" type="pres">
      <dgm:prSet presAssocID="{1AA2F48E-0B02-4472-ADE4-A0D77927C8D4}" presName="node" presStyleLbl="node1" presStyleIdx="4" presStyleCnt="7">
        <dgm:presLayoutVars>
          <dgm:bulletEnabled val="1"/>
        </dgm:presLayoutVars>
      </dgm:prSet>
      <dgm:spPr/>
      <dgm:t>
        <a:bodyPr/>
        <a:lstStyle/>
        <a:p>
          <a:endParaRPr lang="en-US"/>
        </a:p>
      </dgm:t>
    </dgm:pt>
    <dgm:pt modelId="{99CA16F4-59E6-4FAF-B954-1BBCA1260269}" type="pres">
      <dgm:prSet presAssocID="{05B78A22-D1CE-4F2C-969E-7F3276F23B9A}" presName="sibTrans" presStyleLbl="sibTrans1D1" presStyleIdx="4" presStyleCnt="6"/>
      <dgm:spPr/>
      <dgm:t>
        <a:bodyPr/>
        <a:lstStyle/>
        <a:p>
          <a:endParaRPr lang="en-US"/>
        </a:p>
      </dgm:t>
    </dgm:pt>
    <dgm:pt modelId="{70233D27-DD2E-4E60-91CC-B5063924BFAD}" type="pres">
      <dgm:prSet presAssocID="{05B78A22-D1CE-4F2C-969E-7F3276F23B9A}" presName="connectorText" presStyleLbl="sibTrans1D1" presStyleIdx="4" presStyleCnt="6"/>
      <dgm:spPr/>
      <dgm:t>
        <a:bodyPr/>
        <a:lstStyle/>
        <a:p>
          <a:endParaRPr lang="en-US"/>
        </a:p>
      </dgm:t>
    </dgm:pt>
    <dgm:pt modelId="{3B1D13C0-544D-4102-BAA7-A33E6BFE13F2}" type="pres">
      <dgm:prSet presAssocID="{BCFF644D-C873-4AAF-8C04-D5AD4669D0CB}" presName="node" presStyleLbl="node1" presStyleIdx="5" presStyleCnt="7">
        <dgm:presLayoutVars>
          <dgm:bulletEnabled val="1"/>
        </dgm:presLayoutVars>
      </dgm:prSet>
      <dgm:spPr/>
      <dgm:t>
        <a:bodyPr/>
        <a:lstStyle/>
        <a:p>
          <a:endParaRPr lang="en-US"/>
        </a:p>
      </dgm:t>
    </dgm:pt>
    <dgm:pt modelId="{3824A678-8424-4D8D-8DF7-25FAEAA06A61}" type="pres">
      <dgm:prSet presAssocID="{25E7BB79-BA0C-47C9-A045-0A60AAF4C9A8}" presName="sibTrans" presStyleLbl="sibTrans1D1" presStyleIdx="5" presStyleCnt="6"/>
      <dgm:spPr/>
      <dgm:t>
        <a:bodyPr/>
        <a:lstStyle/>
        <a:p>
          <a:endParaRPr lang="en-US"/>
        </a:p>
      </dgm:t>
    </dgm:pt>
    <dgm:pt modelId="{C43503D8-E08A-4CAF-B201-B45FBC259148}" type="pres">
      <dgm:prSet presAssocID="{25E7BB79-BA0C-47C9-A045-0A60AAF4C9A8}" presName="connectorText" presStyleLbl="sibTrans1D1" presStyleIdx="5" presStyleCnt="6"/>
      <dgm:spPr/>
      <dgm:t>
        <a:bodyPr/>
        <a:lstStyle/>
        <a:p>
          <a:endParaRPr lang="en-US"/>
        </a:p>
      </dgm:t>
    </dgm:pt>
    <dgm:pt modelId="{F5FE1FD6-20C5-4154-89BB-10B2EFC637DF}" type="pres">
      <dgm:prSet presAssocID="{7CA1C63B-A63C-4FDA-A3CD-F56D2EECB46C}" presName="node" presStyleLbl="node1" presStyleIdx="6" presStyleCnt="7">
        <dgm:presLayoutVars>
          <dgm:bulletEnabled val="1"/>
        </dgm:presLayoutVars>
      </dgm:prSet>
      <dgm:spPr/>
      <dgm:t>
        <a:bodyPr/>
        <a:lstStyle/>
        <a:p>
          <a:endParaRPr lang="en-US"/>
        </a:p>
      </dgm:t>
    </dgm:pt>
  </dgm:ptLst>
  <dgm:cxnLst>
    <dgm:cxn modelId="{CBB91CF1-2878-4116-8644-A421DA7F55FE}" type="presOf" srcId="{F63E5016-3E10-4E4B-BB99-6A30D990C6A4}" destId="{5DE32EF9-F197-4639-A48D-0CCC0C3B099C}" srcOrd="1" destOrd="0" presId="urn:microsoft.com/office/officeart/2005/8/layout/bProcess3"/>
    <dgm:cxn modelId="{1A275D39-5E81-4A49-BEAC-82D82ACA723B}" srcId="{1785A9F3-01BC-4813-86C9-DAF3D2F6654A}" destId="{2879F2DF-85C3-4B2C-A20D-8C130A7E3475}" srcOrd="1" destOrd="0" parTransId="{AC408D88-1E8B-48E3-8532-6E9BAEB1D054}" sibTransId="{F63E5016-3E10-4E4B-BB99-6A30D990C6A4}"/>
    <dgm:cxn modelId="{06A18CFE-3D68-4B01-9FA7-879FA9339823}" type="presOf" srcId="{2879F2DF-85C3-4B2C-A20D-8C130A7E3475}" destId="{14DA4651-FC6D-4141-B32E-21ADC8C7A635}" srcOrd="0" destOrd="0" presId="urn:microsoft.com/office/officeart/2005/8/layout/bProcess3"/>
    <dgm:cxn modelId="{89EAEE0A-BB97-47CA-BEE3-F76B4D7B8F8C}" type="presOf" srcId="{13E77911-B84C-473E-8B12-3E0D71E1765E}" destId="{762A0160-38F0-427A-92BF-2034010D1556}" srcOrd="0" destOrd="2" presId="urn:microsoft.com/office/officeart/2005/8/layout/bProcess3"/>
    <dgm:cxn modelId="{F8ABAB32-F2E1-4DF9-9C89-87C80CA51F73}" type="presOf" srcId="{DE845E03-5251-4D39-BFBF-1735899C5B8B}" destId="{0B96D768-B123-4E9D-B0E7-60D433011EA8}" srcOrd="0" destOrd="0" presId="urn:microsoft.com/office/officeart/2005/8/layout/bProcess3"/>
    <dgm:cxn modelId="{E38D1E6D-C2C2-4FAE-98E3-140DDB3F7FE8}" type="presOf" srcId="{5793DF84-5FD8-44E9-BC2E-A4A23B393D14}" destId="{7C9CE3C6-290F-491F-A248-CAEFA1DCA119}" srcOrd="0" destOrd="0" presId="urn:microsoft.com/office/officeart/2005/8/layout/bProcess3"/>
    <dgm:cxn modelId="{BF86F23E-20BE-43E6-85EF-325F7F3B568A}" type="presOf" srcId="{63B8C621-F95B-4286-A02A-83B071B4C738}" destId="{762A0160-38F0-427A-92BF-2034010D1556}" srcOrd="0" destOrd="0" presId="urn:microsoft.com/office/officeart/2005/8/layout/bProcess3"/>
    <dgm:cxn modelId="{97C53063-9A46-4172-B22D-A62B67BD964A}" type="presOf" srcId="{1785A9F3-01BC-4813-86C9-DAF3D2F6654A}" destId="{65B83988-205E-45E8-B756-138B8F7138E6}" srcOrd="0" destOrd="0" presId="urn:microsoft.com/office/officeart/2005/8/layout/bProcess3"/>
    <dgm:cxn modelId="{F153E85C-48DF-43F8-A220-EC05F63CB2E1}" type="presOf" srcId="{E748B379-AB20-42D5-BAEC-AA9E98074F35}" destId="{762A0160-38F0-427A-92BF-2034010D1556}" srcOrd="0" destOrd="1" presId="urn:microsoft.com/office/officeart/2005/8/layout/bProcess3"/>
    <dgm:cxn modelId="{F6885A8D-F1F2-47F5-90EF-7F548041EDD7}" srcId="{1785A9F3-01BC-4813-86C9-DAF3D2F6654A}" destId="{7CA1C63B-A63C-4FDA-A3CD-F56D2EECB46C}" srcOrd="6" destOrd="0" parTransId="{D1754BA8-6380-4102-9598-DFFC8539D5C1}" sibTransId="{52FCD084-C597-40A9-B27A-175492DD786A}"/>
    <dgm:cxn modelId="{E7073815-885E-4800-9894-2E91DD3FA6E1}" srcId="{1785A9F3-01BC-4813-86C9-DAF3D2F6654A}" destId="{BCFF644D-C873-4AAF-8C04-D5AD4669D0CB}" srcOrd="5" destOrd="0" parTransId="{D4011EAE-2970-4665-82B8-3888C1D3200F}" sibTransId="{25E7BB79-BA0C-47C9-A045-0A60AAF4C9A8}"/>
    <dgm:cxn modelId="{CB30BB4E-5C5C-40F2-9F24-866E34A2D370}" type="presOf" srcId="{DE845E03-5251-4D39-BFBF-1735899C5B8B}" destId="{5C902856-2FA6-4297-AA1C-218B26D7A33A}" srcOrd="1" destOrd="0" presId="urn:microsoft.com/office/officeart/2005/8/layout/bProcess3"/>
    <dgm:cxn modelId="{092557BA-9A8A-4180-905C-CEB9E9E41DE1}" type="presOf" srcId="{7F892946-5863-4ADA-A7A2-DEBE9F815A4C}" destId="{D7040A56-1C5C-42AE-B2EA-06F17D4ADD65}" srcOrd="0" destOrd="0" presId="urn:microsoft.com/office/officeart/2005/8/layout/bProcess3"/>
    <dgm:cxn modelId="{C2CE7A9C-A281-4470-BB10-6454FFBDD29D}" type="presOf" srcId="{0BBD2361-0E86-4881-B8C8-6304043FD2CC}" destId="{0A1B5A74-3134-4624-926D-A78AF8987116}" srcOrd="0" destOrd="0" presId="urn:microsoft.com/office/officeart/2005/8/layout/bProcess3"/>
    <dgm:cxn modelId="{6D5D8BDE-7F52-485B-8315-D6155EF112F3}" srcId="{1785A9F3-01BC-4813-86C9-DAF3D2F6654A}" destId="{9EB35E23-7A70-4DF0-A409-A2EA6E5BF576}" srcOrd="0" destOrd="0" parTransId="{2A31E3F8-3A38-41ED-B8A2-B79B9FAEE780}" sibTransId="{0BBD2361-0E86-4881-B8C8-6304043FD2CC}"/>
    <dgm:cxn modelId="{8E8893FD-F554-412D-B8AE-97B942AF959A}" type="presOf" srcId="{25E7BB79-BA0C-47C9-A045-0A60AAF4C9A8}" destId="{3824A678-8424-4D8D-8DF7-25FAEAA06A61}" srcOrd="0" destOrd="0" presId="urn:microsoft.com/office/officeart/2005/8/layout/bProcess3"/>
    <dgm:cxn modelId="{65BF0CB4-C12A-4679-A5B7-074E35236032}" type="presOf" srcId="{1AA2F48E-0B02-4472-ADE4-A0D77927C8D4}" destId="{3C38D278-E9A0-47DE-81F6-FF03525D3204}" srcOrd="0" destOrd="0" presId="urn:microsoft.com/office/officeart/2005/8/layout/bProcess3"/>
    <dgm:cxn modelId="{C4145548-1806-46D0-A6CE-67B6F0A1A022}" type="presOf" srcId="{05B78A22-D1CE-4F2C-969E-7F3276F23B9A}" destId="{70233D27-DD2E-4E60-91CC-B5063924BFAD}" srcOrd="1" destOrd="0" presId="urn:microsoft.com/office/officeart/2005/8/layout/bProcess3"/>
    <dgm:cxn modelId="{FB762747-E451-40ED-8B9B-A2694BD0BE4A}" srcId="{1785A9F3-01BC-4813-86C9-DAF3D2F6654A}" destId="{5793DF84-5FD8-44E9-BC2E-A4A23B393D14}" srcOrd="3" destOrd="0" parTransId="{1921E6D3-573F-4915-A5B6-5EADBC28A165}" sibTransId="{7F892946-5863-4ADA-A7A2-DEBE9F815A4C}"/>
    <dgm:cxn modelId="{6BE2FB77-173A-407F-B67D-FAAD56791908}" type="presOf" srcId="{F63E5016-3E10-4E4B-BB99-6A30D990C6A4}" destId="{3E75E710-AC62-4CE6-9C1F-DBB3E1D6F177}" srcOrd="0" destOrd="0" presId="urn:microsoft.com/office/officeart/2005/8/layout/bProcess3"/>
    <dgm:cxn modelId="{4E0F66B5-E0D1-4AD4-ADBA-ACD65ECE3715}" type="presOf" srcId="{0BBD2361-0E86-4881-B8C8-6304043FD2CC}" destId="{A6AD599E-5E2F-448F-9EF0-7A7B04A53318}" srcOrd="1" destOrd="0" presId="urn:microsoft.com/office/officeart/2005/8/layout/bProcess3"/>
    <dgm:cxn modelId="{7E20A8BF-5E5B-46C1-B715-A976043F5D00}" type="presOf" srcId="{7F892946-5863-4ADA-A7A2-DEBE9F815A4C}" destId="{3F08687A-2F02-4989-A15B-DB1BCA5265A9}" srcOrd="1" destOrd="0" presId="urn:microsoft.com/office/officeart/2005/8/layout/bProcess3"/>
    <dgm:cxn modelId="{7C3C0C31-DC4A-4ABD-AC46-0490D4313A10}" type="presOf" srcId="{05B78A22-D1CE-4F2C-969E-7F3276F23B9A}" destId="{99CA16F4-59E6-4FAF-B954-1BBCA1260269}" srcOrd="0" destOrd="0" presId="urn:microsoft.com/office/officeart/2005/8/layout/bProcess3"/>
    <dgm:cxn modelId="{EE81B74E-F8EB-45B6-B48D-3105FE4A58EF}" srcId="{1785A9F3-01BC-4813-86C9-DAF3D2F6654A}" destId="{63B8C621-F95B-4286-A02A-83B071B4C738}" srcOrd="2" destOrd="0" parTransId="{444E404D-C290-4D6E-AB98-F6556E268D60}" sibTransId="{DE845E03-5251-4D39-BFBF-1735899C5B8B}"/>
    <dgm:cxn modelId="{0335FE5C-D785-4B8D-8622-82D8FA1675FE}" srcId="{1785A9F3-01BC-4813-86C9-DAF3D2F6654A}" destId="{1AA2F48E-0B02-4472-ADE4-A0D77927C8D4}" srcOrd="4" destOrd="0" parTransId="{869E1640-C360-435C-B73E-C7F4295635A4}" sibTransId="{05B78A22-D1CE-4F2C-969E-7F3276F23B9A}"/>
    <dgm:cxn modelId="{21E83EB3-0291-4893-8DA1-CBEB01CAF0BC}" type="presOf" srcId="{25E7BB79-BA0C-47C9-A045-0A60AAF4C9A8}" destId="{C43503D8-E08A-4CAF-B201-B45FBC259148}" srcOrd="1" destOrd="0" presId="urn:microsoft.com/office/officeart/2005/8/layout/bProcess3"/>
    <dgm:cxn modelId="{EBC946D4-040A-4063-89D2-0AEC4CA23659}" srcId="{63B8C621-F95B-4286-A02A-83B071B4C738}" destId="{E748B379-AB20-42D5-BAEC-AA9E98074F35}" srcOrd="0" destOrd="0" parTransId="{FDD8BC25-22AA-4552-B252-89A1ED284185}" sibTransId="{E2701371-1FE7-4491-ABA9-2B5FB467121F}"/>
    <dgm:cxn modelId="{A73B9226-7229-4106-BFE7-E4F1856DCB42}" type="presOf" srcId="{BCFF644D-C873-4AAF-8C04-D5AD4669D0CB}" destId="{3B1D13C0-544D-4102-BAA7-A33E6BFE13F2}" srcOrd="0" destOrd="0" presId="urn:microsoft.com/office/officeart/2005/8/layout/bProcess3"/>
    <dgm:cxn modelId="{6B0F49BF-B467-48F7-A31D-4D1C64BF70F8}" type="presOf" srcId="{9EB35E23-7A70-4DF0-A409-A2EA6E5BF576}" destId="{22303289-606B-4564-81C0-CD7F3B67DD1E}" srcOrd="0" destOrd="0" presId="urn:microsoft.com/office/officeart/2005/8/layout/bProcess3"/>
    <dgm:cxn modelId="{C30CB37C-2AD2-4E2F-BBB5-CF5F3C10A2DB}" srcId="{63B8C621-F95B-4286-A02A-83B071B4C738}" destId="{13E77911-B84C-473E-8B12-3E0D71E1765E}" srcOrd="1" destOrd="0" parTransId="{290FE1FA-5A2C-4B74-A310-A8DC5B77DB44}" sibTransId="{2F266C01-9F79-4480-B709-BD8819E405E7}"/>
    <dgm:cxn modelId="{1B03BDED-BF48-42D5-AD6B-7DF646840DCE}" type="presOf" srcId="{7CA1C63B-A63C-4FDA-A3CD-F56D2EECB46C}" destId="{F5FE1FD6-20C5-4154-89BB-10B2EFC637DF}" srcOrd="0" destOrd="0" presId="urn:microsoft.com/office/officeart/2005/8/layout/bProcess3"/>
    <dgm:cxn modelId="{BACC1281-3CCC-4F0F-AB6A-1E0D29849D36}" type="presParOf" srcId="{65B83988-205E-45E8-B756-138B8F7138E6}" destId="{22303289-606B-4564-81C0-CD7F3B67DD1E}" srcOrd="0" destOrd="0" presId="urn:microsoft.com/office/officeart/2005/8/layout/bProcess3"/>
    <dgm:cxn modelId="{FC624A06-A59A-40D7-A5B9-699458770999}" type="presParOf" srcId="{65B83988-205E-45E8-B756-138B8F7138E6}" destId="{0A1B5A74-3134-4624-926D-A78AF8987116}" srcOrd="1" destOrd="0" presId="urn:microsoft.com/office/officeart/2005/8/layout/bProcess3"/>
    <dgm:cxn modelId="{06EFD015-E463-4660-AC77-F9E1DBB75F20}" type="presParOf" srcId="{0A1B5A74-3134-4624-926D-A78AF8987116}" destId="{A6AD599E-5E2F-448F-9EF0-7A7B04A53318}" srcOrd="0" destOrd="0" presId="urn:microsoft.com/office/officeart/2005/8/layout/bProcess3"/>
    <dgm:cxn modelId="{7D7E08A9-0B71-4AB8-A1E8-911226CEDA2B}" type="presParOf" srcId="{65B83988-205E-45E8-B756-138B8F7138E6}" destId="{14DA4651-FC6D-4141-B32E-21ADC8C7A635}" srcOrd="2" destOrd="0" presId="urn:microsoft.com/office/officeart/2005/8/layout/bProcess3"/>
    <dgm:cxn modelId="{16310E1E-A86C-4749-938B-BC2BB703405D}" type="presParOf" srcId="{65B83988-205E-45E8-B756-138B8F7138E6}" destId="{3E75E710-AC62-4CE6-9C1F-DBB3E1D6F177}" srcOrd="3" destOrd="0" presId="urn:microsoft.com/office/officeart/2005/8/layout/bProcess3"/>
    <dgm:cxn modelId="{4689F3DC-8184-4D25-A00A-93797F15A764}" type="presParOf" srcId="{3E75E710-AC62-4CE6-9C1F-DBB3E1D6F177}" destId="{5DE32EF9-F197-4639-A48D-0CCC0C3B099C}" srcOrd="0" destOrd="0" presId="urn:microsoft.com/office/officeart/2005/8/layout/bProcess3"/>
    <dgm:cxn modelId="{3EDD767E-D455-4F70-A06F-08589BD97A1A}" type="presParOf" srcId="{65B83988-205E-45E8-B756-138B8F7138E6}" destId="{762A0160-38F0-427A-92BF-2034010D1556}" srcOrd="4" destOrd="0" presId="urn:microsoft.com/office/officeart/2005/8/layout/bProcess3"/>
    <dgm:cxn modelId="{20BB7449-4D20-42E4-81F9-6772329563B9}" type="presParOf" srcId="{65B83988-205E-45E8-B756-138B8F7138E6}" destId="{0B96D768-B123-4E9D-B0E7-60D433011EA8}" srcOrd="5" destOrd="0" presId="urn:microsoft.com/office/officeart/2005/8/layout/bProcess3"/>
    <dgm:cxn modelId="{70B349FE-2468-4729-884E-63F796FD0AD5}" type="presParOf" srcId="{0B96D768-B123-4E9D-B0E7-60D433011EA8}" destId="{5C902856-2FA6-4297-AA1C-218B26D7A33A}" srcOrd="0" destOrd="0" presId="urn:microsoft.com/office/officeart/2005/8/layout/bProcess3"/>
    <dgm:cxn modelId="{1A18AAD3-A3AC-4312-8165-95C78D9C58D6}" type="presParOf" srcId="{65B83988-205E-45E8-B756-138B8F7138E6}" destId="{7C9CE3C6-290F-491F-A248-CAEFA1DCA119}" srcOrd="6" destOrd="0" presId="urn:microsoft.com/office/officeart/2005/8/layout/bProcess3"/>
    <dgm:cxn modelId="{B5388E41-0D65-4CAC-B13F-467CF9AD71D2}" type="presParOf" srcId="{65B83988-205E-45E8-B756-138B8F7138E6}" destId="{D7040A56-1C5C-42AE-B2EA-06F17D4ADD65}" srcOrd="7" destOrd="0" presId="urn:microsoft.com/office/officeart/2005/8/layout/bProcess3"/>
    <dgm:cxn modelId="{97830AAE-CAF5-45CB-A883-27CD1FA77FBF}" type="presParOf" srcId="{D7040A56-1C5C-42AE-B2EA-06F17D4ADD65}" destId="{3F08687A-2F02-4989-A15B-DB1BCA5265A9}" srcOrd="0" destOrd="0" presId="urn:microsoft.com/office/officeart/2005/8/layout/bProcess3"/>
    <dgm:cxn modelId="{EC32F2F7-A553-40F6-A161-638E57C70131}" type="presParOf" srcId="{65B83988-205E-45E8-B756-138B8F7138E6}" destId="{3C38D278-E9A0-47DE-81F6-FF03525D3204}" srcOrd="8" destOrd="0" presId="urn:microsoft.com/office/officeart/2005/8/layout/bProcess3"/>
    <dgm:cxn modelId="{3E9648F0-9E68-488C-B80E-356B2B8C024C}" type="presParOf" srcId="{65B83988-205E-45E8-B756-138B8F7138E6}" destId="{99CA16F4-59E6-4FAF-B954-1BBCA1260269}" srcOrd="9" destOrd="0" presId="urn:microsoft.com/office/officeart/2005/8/layout/bProcess3"/>
    <dgm:cxn modelId="{EA7B8478-D634-4545-999F-983E1CB92A58}" type="presParOf" srcId="{99CA16F4-59E6-4FAF-B954-1BBCA1260269}" destId="{70233D27-DD2E-4E60-91CC-B5063924BFAD}" srcOrd="0" destOrd="0" presId="urn:microsoft.com/office/officeart/2005/8/layout/bProcess3"/>
    <dgm:cxn modelId="{438505F0-040E-4CCD-A5CC-B6092FD6C414}" type="presParOf" srcId="{65B83988-205E-45E8-B756-138B8F7138E6}" destId="{3B1D13C0-544D-4102-BAA7-A33E6BFE13F2}" srcOrd="10" destOrd="0" presId="urn:microsoft.com/office/officeart/2005/8/layout/bProcess3"/>
    <dgm:cxn modelId="{D188C28C-B26B-4A3E-BC37-EF638C1084A4}" type="presParOf" srcId="{65B83988-205E-45E8-B756-138B8F7138E6}" destId="{3824A678-8424-4D8D-8DF7-25FAEAA06A61}" srcOrd="11" destOrd="0" presId="urn:microsoft.com/office/officeart/2005/8/layout/bProcess3"/>
    <dgm:cxn modelId="{D7506838-A6C5-4248-8468-FD2D84340EFB}" type="presParOf" srcId="{3824A678-8424-4D8D-8DF7-25FAEAA06A61}" destId="{C43503D8-E08A-4CAF-B201-B45FBC259148}" srcOrd="0" destOrd="0" presId="urn:microsoft.com/office/officeart/2005/8/layout/bProcess3"/>
    <dgm:cxn modelId="{D0D2D834-1457-4323-9C69-D66ED8FD8825}" type="presParOf" srcId="{65B83988-205E-45E8-B756-138B8F7138E6}" destId="{F5FE1FD6-20C5-4154-89BB-10B2EFC637DF}" srcOrd="12" destOrd="0" presId="urn:microsoft.com/office/officeart/2005/8/layout/bProcess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1B5A74-3134-4624-926D-A78AF8987116}">
      <dsp:nvSpPr>
        <dsp:cNvPr id="0" name=""/>
        <dsp:cNvSpPr/>
      </dsp:nvSpPr>
      <dsp:spPr>
        <a:xfrm>
          <a:off x="1708842" y="380476"/>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48072" y="424569"/>
        <a:ext cx="16266" cy="3253"/>
      </dsp:txXfrm>
    </dsp:sp>
    <dsp:sp modelId="{22303289-606B-4564-81C0-CD7F3B67DD1E}">
      <dsp:nvSpPr>
        <dsp:cNvPr id="0" name=""/>
        <dsp:cNvSpPr/>
      </dsp:nvSpPr>
      <dsp:spPr>
        <a:xfrm>
          <a:off x="296179"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Image Data Collection</a:t>
          </a:r>
        </a:p>
      </dsp:txBody>
      <dsp:txXfrm>
        <a:off x="296179" y="1857"/>
        <a:ext cx="1414462" cy="848677"/>
      </dsp:txXfrm>
    </dsp:sp>
    <dsp:sp modelId="{3E75E710-AC62-4CE6-9C1F-DBB3E1D6F177}">
      <dsp:nvSpPr>
        <dsp:cNvPr id="0" name=""/>
        <dsp:cNvSpPr/>
      </dsp:nvSpPr>
      <dsp:spPr>
        <a:xfrm>
          <a:off x="3448631" y="380476"/>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87861" y="424569"/>
        <a:ext cx="16266" cy="3253"/>
      </dsp:txXfrm>
    </dsp:sp>
    <dsp:sp modelId="{14DA4651-FC6D-4141-B32E-21ADC8C7A635}">
      <dsp:nvSpPr>
        <dsp:cNvPr id="0" name=""/>
        <dsp:cNvSpPr/>
      </dsp:nvSpPr>
      <dsp:spPr>
        <a:xfrm>
          <a:off x="2035968"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Pre-Processing</a:t>
          </a:r>
        </a:p>
      </dsp:txBody>
      <dsp:txXfrm>
        <a:off x="2035968" y="1857"/>
        <a:ext cx="1414462" cy="848677"/>
      </dsp:txXfrm>
    </dsp:sp>
    <dsp:sp modelId="{0B96D768-B123-4E9D-B0E7-60D433011EA8}">
      <dsp:nvSpPr>
        <dsp:cNvPr id="0" name=""/>
        <dsp:cNvSpPr/>
      </dsp:nvSpPr>
      <dsp:spPr>
        <a:xfrm>
          <a:off x="1003411" y="848734"/>
          <a:ext cx="3479577" cy="294726"/>
        </a:xfrm>
        <a:custGeom>
          <a:avLst/>
          <a:gdLst/>
          <a:ahLst/>
          <a:cxnLst/>
          <a:rect l="0" t="0" r="0" b="0"/>
          <a:pathLst>
            <a:path>
              <a:moveTo>
                <a:pt x="3479577" y="0"/>
              </a:moveTo>
              <a:lnTo>
                <a:pt x="3479577" y="164463"/>
              </a:lnTo>
              <a:lnTo>
                <a:pt x="0" y="164463"/>
              </a:lnTo>
              <a:lnTo>
                <a:pt x="0" y="294726"/>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55831" y="994471"/>
        <a:ext cx="174737" cy="3253"/>
      </dsp:txXfrm>
    </dsp:sp>
    <dsp:sp modelId="{762A0160-38F0-427A-92BF-2034010D1556}">
      <dsp:nvSpPr>
        <dsp:cNvPr id="0" name=""/>
        <dsp:cNvSpPr/>
      </dsp:nvSpPr>
      <dsp:spPr>
        <a:xfrm>
          <a:off x="3775757"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t" anchorCtr="0">
          <a:noAutofit/>
        </a:bodyPr>
        <a:lstStyle/>
        <a:p>
          <a:pPr lvl="0" algn="l" defTabSz="622300">
            <a:lnSpc>
              <a:spcPct val="90000"/>
            </a:lnSpc>
            <a:spcBef>
              <a:spcPct val="0"/>
            </a:spcBef>
            <a:spcAft>
              <a:spcPct val="35000"/>
            </a:spcAft>
          </a:pPr>
          <a:r>
            <a:rPr lang="en-US" sz="1400" kern="1200"/>
            <a:t>Sampling</a:t>
          </a:r>
        </a:p>
        <a:p>
          <a:pPr marL="57150" lvl="1" indent="-57150" algn="l" defTabSz="488950">
            <a:lnSpc>
              <a:spcPct val="90000"/>
            </a:lnSpc>
            <a:spcBef>
              <a:spcPct val="0"/>
            </a:spcBef>
            <a:spcAft>
              <a:spcPct val="15000"/>
            </a:spcAft>
            <a:buChar char="••"/>
          </a:pPr>
          <a:r>
            <a:rPr lang="en-US" sz="1100" kern="1200"/>
            <a:t>Training Dataset</a:t>
          </a:r>
        </a:p>
        <a:p>
          <a:pPr marL="57150" lvl="1" indent="-57150" algn="l" defTabSz="488950">
            <a:lnSpc>
              <a:spcPct val="90000"/>
            </a:lnSpc>
            <a:spcBef>
              <a:spcPct val="0"/>
            </a:spcBef>
            <a:spcAft>
              <a:spcPct val="15000"/>
            </a:spcAft>
            <a:buChar char="••"/>
          </a:pPr>
          <a:r>
            <a:rPr lang="en-US" sz="1100" kern="1200"/>
            <a:t>Test Dataset</a:t>
          </a:r>
        </a:p>
      </dsp:txBody>
      <dsp:txXfrm>
        <a:off x="3775757" y="1857"/>
        <a:ext cx="1414462" cy="848677"/>
      </dsp:txXfrm>
    </dsp:sp>
    <dsp:sp modelId="{D7040A56-1C5C-42AE-B2EA-06F17D4ADD65}">
      <dsp:nvSpPr>
        <dsp:cNvPr id="0" name=""/>
        <dsp:cNvSpPr/>
      </dsp:nvSpPr>
      <dsp:spPr>
        <a:xfrm>
          <a:off x="1708842" y="1554480"/>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48072" y="1598573"/>
        <a:ext cx="16266" cy="3253"/>
      </dsp:txXfrm>
    </dsp:sp>
    <dsp:sp modelId="{7C9CE3C6-290F-491F-A248-CAEFA1DCA119}">
      <dsp:nvSpPr>
        <dsp:cNvPr id="0" name=""/>
        <dsp:cNvSpPr/>
      </dsp:nvSpPr>
      <dsp:spPr>
        <a:xfrm>
          <a:off x="296179"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Deep-learing Model Training</a:t>
          </a:r>
        </a:p>
      </dsp:txBody>
      <dsp:txXfrm>
        <a:off x="296179" y="1175861"/>
        <a:ext cx="1414462" cy="848677"/>
      </dsp:txXfrm>
    </dsp:sp>
    <dsp:sp modelId="{99CA16F4-59E6-4FAF-B954-1BBCA1260269}">
      <dsp:nvSpPr>
        <dsp:cNvPr id="0" name=""/>
        <dsp:cNvSpPr/>
      </dsp:nvSpPr>
      <dsp:spPr>
        <a:xfrm>
          <a:off x="3448631" y="1554480"/>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87861" y="1598573"/>
        <a:ext cx="16266" cy="3253"/>
      </dsp:txXfrm>
    </dsp:sp>
    <dsp:sp modelId="{3C38D278-E9A0-47DE-81F6-FF03525D3204}">
      <dsp:nvSpPr>
        <dsp:cNvPr id="0" name=""/>
        <dsp:cNvSpPr/>
      </dsp:nvSpPr>
      <dsp:spPr>
        <a:xfrm>
          <a:off x="2035968"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Hyper-parameter Optimization</a:t>
          </a:r>
        </a:p>
      </dsp:txBody>
      <dsp:txXfrm>
        <a:off x="2035968" y="1175861"/>
        <a:ext cx="1414462" cy="848677"/>
      </dsp:txXfrm>
    </dsp:sp>
    <dsp:sp modelId="{3824A678-8424-4D8D-8DF7-25FAEAA06A61}">
      <dsp:nvSpPr>
        <dsp:cNvPr id="0" name=""/>
        <dsp:cNvSpPr/>
      </dsp:nvSpPr>
      <dsp:spPr>
        <a:xfrm>
          <a:off x="1003411" y="2022738"/>
          <a:ext cx="3479577" cy="294726"/>
        </a:xfrm>
        <a:custGeom>
          <a:avLst/>
          <a:gdLst/>
          <a:ahLst/>
          <a:cxnLst/>
          <a:rect l="0" t="0" r="0" b="0"/>
          <a:pathLst>
            <a:path>
              <a:moveTo>
                <a:pt x="3479577" y="0"/>
              </a:moveTo>
              <a:lnTo>
                <a:pt x="3479577" y="164463"/>
              </a:lnTo>
              <a:lnTo>
                <a:pt x="0" y="164463"/>
              </a:lnTo>
              <a:lnTo>
                <a:pt x="0" y="294726"/>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55831" y="2168475"/>
        <a:ext cx="174737" cy="3253"/>
      </dsp:txXfrm>
    </dsp:sp>
    <dsp:sp modelId="{3B1D13C0-544D-4102-BAA7-A33E6BFE13F2}">
      <dsp:nvSpPr>
        <dsp:cNvPr id="0" name=""/>
        <dsp:cNvSpPr/>
      </dsp:nvSpPr>
      <dsp:spPr>
        <a:xfrm>
          <a:off x="3775757"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Post-Processing</a:t>
          </a:r>
        </a:p>
      </dsp:txBody>
      <dsp:txXfrm>
        <a:off x="3775757" y="1175861"/>
        <a:ext cx="1414462" cy="848677"/>
      </dsp:txXfrm>
    </dsp:sp>
    <dsp:sp modelId="{F5FE1FD6-20C5-4154-89BB-10B2EFC637DF}">
      <dsp:nvSpPr>
        <dsp:cNvPr id="0" name=""/>
        <dsp:cNvSpPr/>
      </dsp:nvSpPr>
      <dsp:spPr>
        <a:xfrm>
          <a:off x="296179" y="2349865"/>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Final Deep-Learning Model</a:t>
          </a:r>
        </a:p>
      </dsp:txBody>
      <dsp:txXfrm>
        <a:off x="296179" y="2349865"/>
        <a:ext cx="1414462" cy="84867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23C7B-6218-4BC8-8559-BFC5D7AED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1856</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12412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subject/>
  <dc:creator>Francis Han</dc:creator>
  <cp:keywords/>
  <cp:lastModifiedBy>cl</cp:lastModifiedBy>
  <cp:revision>4</cp:revision>
  <dcterms:created xsi:type="dcterms:W3CDTF">2019-09-24T13:16:00Z</dcterms:created>
  <dcterms:modified xsi:type="dcterms:W3CDTF">2019-09-24T13:18:00Z</dcterms:modified>
</cp:coreProperties>
</file>